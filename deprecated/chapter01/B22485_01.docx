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A7937" w14:textId="77777777" w:rsidR="004E7B84" w:rsidRDefault="004E7B84">
      <w:pPr>
        <w:pStyle w:val="H1-Chapter"/>
        <w:rPr>
          <w:ins w:id="0" w:author="Tazeen Shaikh" w:date="2024-07-09T17:16:00Z" w16du:dateUtc="2024-07-09T11:46:00Z"/>
        </w:rPr>
        <w:pPrChange w:id="1" w:author="Tazeen Shaikh" w:date="2024-07-09T17:16:00Z" w16du:dateUtc="2024-07-09T11:46:00Z">
          <w:pPr>
            <w:spacing w:after="0"/>
          </w:pPr>
        </w:pPrChange>
      </w:pPr>
      <w:ins w:id="2" w:author="Tazeen Shaikh" w:date="2024-07-09T17:16:00Z" w16du:dateUtc="2024-07-09T11:46:00Z">
        <w:r>
          <w:t>1</w:t>
        </w:r>
      </w:ins>
    </w:p>
    <w:p w14:paraId="5138B93A" w14:textId="46F0F02B" w:rsidR="55E8AE02" w:rsidRDefault="55E8AE02">
      <w:pPr>
        <w:pStyle w:val="H1-Chapter"/>
        <w:pPrChange w:id="3" w:author="Tazeen Shaikh" w:date="2024-07-09T17:16:00Z" w16du:dateUtc="2024-07-09T11:46:00Z">
          <w:pPr>
            <w:spacing w:after="0"/>
          </w:pPr>
        </w:pPrChange>
      </w:pPr>
      <w:commentRangeStart w:id="4"/>
      <w:commentRangeStart w:id="5"/>
      <w:r w:rsidRPr="55E8AE02">
        <w:t>Introduction to Natural Language Processing and Transformer Models</w:t>
      </w:r>
      <w:commentRangeEnd w:id="4"/>
      <w:r w:rsidR="004E7B84">
        <w:rPr>
          <w:rStyle w:val="CommentReference"/>
          <w:rFonts w:asciiTheme="minorHAnsi" w:eastAsiaTheme="minorHAnsi" w:hAnsiTheme="minorHAnsi" w:cstheme="minorBidi"/>
          <w:spacing w:val="0"/>
          <w:kern w:val="0"/>
        </w:rPr>
        <w:commentReference w:id="4"/>
      </w:r>
      <w:commentRangeEnd w:id="5"/>
      <w:r w:rsidR="004E7B84">
        <w:rPr>
          <w:rStyle w:val="CommentReference"/>
          <w:rFonts w:asciiTheme="minorHAnsi" w:eastAsiaTheme="minorHAnsi" w:hAnsiTheme="minorHAnsi" w:cstheme="minorBidi"/>
          <w:spacing w:val="0"/>
          <w:kern w:val="0"/>
        </w:rPr>
        <w:commentReference w:id="5"/>
      </w:r>
    </w:p>
    <w:p w14:paraId="080A30F5" w14:textId="20FF9882" w:rsidR="4843D486" w:rsidRDefault="4843D486" w:rsidP="4843D486">
      <w:pPr>
        <w:spacing w:after="0"/>
      </w:pPr>
      <w:commentRangeStart w:id="6"/>
      <w:r w:rsidRPr="4843D486">
        <w:rPr>
          <w:rFonts w:ascii="Calibri" w:eastAsia="Calibri" w:hAnsi="Calibri" w:cs="Calibri"/>
        </w:rPr>
        <w:t>In this opening chapter, we embark on an enlightening path that traces the contours of Natural Language Processing (NLP) intertwined with the essence of Deep Learning. Our exploration is not just about understanding these fields in isolation but appreciating their convergence which has led to significant breakthroughs in how machines process human language.</w:t>
      </w:r>
      <w:commentRangeEnd w:id="6"/>
      <w:r w:rsidR="005967E8">
        <w:rPr>
          <w:rStyle w:val="CommentReference"/>
        </w:rPr>
        <w:commentReference w:id="6"/>
      </w:r>
    </w:p>
    <w:p w14:paraId="2BE585F3" w14:textId="510312C1" w:rsidR="4843D486" w:rsidRDefault="4843D486" w:rsidP="4843D486">
      <w:pPr>
        <w:pStyle w:val="P-Regular"/>
      </w:pPr>
      <w:r w:rsidRPr="4843D486">
        <w:rPr>
          <w:lang w:val="en-US"/>
        </w:rPr>
        <w:t>In this chapter we’re going to cover the following main topics:</w:t>
      </w:r>
    </w:p>
    <w:p w14:paraId="07F938E2" w14:textId="4912BDE8" w:rsidR="4843D486" w:rsidRDefault="55E8AE02" w:rsidP="55E8AE02">
      <w:pPr>
        <w:pStyle w:val="H2-Heading"/>
        <w:rPr>
          <w:highlight w:val="lightGray"/>
        </w:rPr>
      </w:pPr>
      <w:commentRangeStart w:id="7"/>
      <w:r w:rsidRPr="55E8AE02">
        <w:rPr>
          <w:highlight w:val="lightGray"/>
        </w:rPr>
        <w:t>Content Highlights</w:t>
      </w:r>
      <w:commentRangeEnd w:id="7"/>
      <w:r w:rsidR="005967E8">
        <w:rPr>
          <w:rStyle w:val="CommentReference"/>
          <w:b w:val="0"/>
        </w:rPr>
        <w:commentReference w:id="7"/>
      </w:r>
    </w:p>
    <w:p w14:paraId="00E17793" w14:textId="3EF6B737" w:rsidR="4843D486" w:rsidRDefault="55E8AE02" w:rsidP="55E8AE02">
      <w:pPr>
        <w:pStyle w:val="ListParagraph"/>
        <w:numPr>
          <w:ilvl w:val="0"/>
          <w:numId w:val="41"/>
        </w:numPr>
        <w:spacing w:after="0"/>
        <w:rPr>
          <w:rFonts w:ascii="Calibri" w:eastAsia="Calibri" w:hAnsi="Calibri" w:cs="Calibri"/>
          <w:b/>
          <w:bCs/>
          <w:highlight w:val="lightGray"/>
        </w:rPr>
      </w:pPr>
      <w:r w:rsidRPr="55E8AE02">
        <w:rPr>
          <w:rFonts w:ascii="Calibri" w:eastAsia="Calibri" w:hAnsi="Calibri" w:cs="Calibri"/>
          <w:sz w:val="24"/>
          <w:szCs w:val="24"/>
        </w:rPr>
        <w:t xml:space="preserve"> </w:t>
      </w:r>
      <w:r w:rsidRPr="55E8AE02">
        <w:rPr>
          <w:rFonts w:ascii="Calibri" w:eastAsia="Calibri" w:hAnsi="Calibri" w:cs="Calibri"/>
          <w:b/>
          <w:bCs/>
          <w:highlight w:val="lightGray"/>
        </w:rPr>
        <w:t>Introduction to NLP and AI:</w:t>
      </w:r>
    </w:p>
    <w:p w14:paraId="74F16CF6" w14:textId="0623A842" w:rsidR="4843D486" w:rsidRDefault="55E8AE02" w:rsidP="55E8AE02">
      <w:pPr>
        <w:pStyle w:val="ListParagraph"/>
        <w:numPr>
          <w:ilvl w:val="1"/>
          <w:numId w:val="40"/>
        </w:numPr>
        <w:spacing w:after="0"/>
        <w:rPr>
          <w:rFonts w:ascii="Calibri" w:eastAsia="Calibri" w:hAnsi="Calibri" w:cs="Calibri"/>
          <w:highlight w:val="lightGray"/>
        </w:rPr>
      </w:pPr>
      <w:r w:rsidRPr="55E8AE02">
        <w:rPr>
          <w:rFonts w:ascii="Calibri" w:eastAsia="Calibri" w:hAnsi="Calibri" w:cs="Calibri"/>
          <w:highlight w:val="lightGray"/>
        </w:rPr>
        <w:t>Begin with a broad overview of NLP's evolution, emphasizing its critical role in the advancement of Artificial Intelligence (AI) and Machine Learning (ML). Explore how NLP has morphed from simple text parsing to complex systems capable of understanding, interpreting, and generating human language with astonishing accuracy.</w:t>
      </w:r>
    </w:p>
    <w:p w14:paraId="5D24956B" w14:textId="31BB4283" w:rsidR="4843D486" w:rsidRDefault="55E8AE02" w:rsidP="55E8AE02">
      <w:pPr>
        <w:pStyle w:val="ListParagraph"/>
        <w:numPr>
          <w:ilvl w:val="1"/>
          <w:numId w:val="40"/>
        </w:numPr>
        <w:spacing w:after="0"/>
        <w:rPr>
          <w:rFonts w:ascii="Calibri" w:eastAsia="Calibri" w:hAnsi="Calibri" w:cs="Calibri"/>
          <w:highlight w:val="lightGray"/>
        </w:rPr>
      </w:pPr>
      <w:r w:rsidRPr="55E8AE02">
        <w:rPr>
          <w:rFonts w:ascii="Calibri" w:eastAsia="Calibri" w:hAnsi="Calibri" w:cs="Calibri"/>
          <w:highlight w:val="lightGray"/>
        </w:rPr>
        <w:t>Highlight the significance of NLP in diverse applications, from enhancing user interaction with chatbots to extracting insights from vast unstructured data in healthcare, finance, and beyond (Jurafsky &amp; Martin, 2019).</w:t>
      </w:r>
    </w:p>
    <w:p w14:paraId="7057A770" w14:textId="7283FE4B" w:rsidR="4843D486" w:rsidRDefault="4843D486" w:rsidP="55E8AE02">
      <w:pPr>
        <w:spacing w:after="0"/>
        <w:rPr>
          <w:rFonts w:ascii="Calibri" w:eastAsia="Calibri" w:hAnsi="Calibri" w:cs="Calibri"/>
          <w:highlight w:val="lightGray"/>
        </w:rPr>
      </w:pPr>
    </w:p>
    <w:p w14:paraId="5399E6A9" w14:textId="663C28FE" w:rsidR="4843D486" w:rsidRDefault="55E8AE02" w:rsidP="55E8AE02">
      <w:pPr>
        <w:pStyle w:val="ListParagraph"/>
        <w:numPr>
          <w:ilvl w:val="0"/>
          <w:numId w:val="41"/>
        </w:numPr>
        <w:spacing w:after="0"/>
        <w:rPr>
          <w:rFonts w:ascii="Calibri" w:eastAsia="Calibri" w:hAnsi="Calibri" w:cs="Calibri"/>
          <w:b/>
          <w:bCs/>
          <w:highlight w:val="lightGray"/>
        </w:rPr>
      </w:pPr>
      <w:r w:rsidRPr="55E8AE02">
        <w:rPr>
          <w:rFonts w:ascii="Calibri" w:eastAsia="Calibri" w:hAnsi="Calibri" w:cs="Calibri"/>
          <w:b/>
          <w:bCs/>
          <w:highlight w:val="lightGray"/>
        </w:rPr>
        <w:t>Advanced Concepts in NLP and Deep Learning:</w:t>
      </w:r>
    </w:p>
    <w:p w14:paraId="74C4BCC3" w14:textId="701A22BB" w:rsidR="4843D486" w:rsidRDefault="55E8AE02" w:rsidP="55E8AE02">
      <w:pPr>
        <w:pStyle w:val="ListParagraph"/>
        <w:numPr>
          <w:ilvl w:val="1"/>
          <w:numId w:val="40"/>
        </w:numPr>
        <w:spacing w:after="0"/>
        <w:rPr>
          <w:rFonts w:ascii="Calibri" w:eastAsia="Calibri" w:hAnsi="Calibri" w:cs="Calibri"/>
          <w:highlight w:val="lightGray"/>
        </w:rPr>
      </w:pPr>
      <w:r w:rsidRPr="55E8AE02">
        <w:rPr>
          <w:rFonts w:ascii="Calibri" w:eastAsia="Calibri" w:hAnsi="Calibri" w:cs="Calibri"/>
          <w:highlight w:val="lightGray"/>
        </w:rPr>
        <w:t>Delve into key NLP tasks such as text classification, named entity recognition, and sentiment analysis. Discuss how these tasks are implemented in real-world scenarios and their importance in deriving meaningful information from text.</w:t>
      </w:r>
    </w:p>
    <w:p w14:paraId="71A6CA4C" w14:textId="55FA0769" w:rsidR="4843D486" w:rsidRDefault="55E8AE02" w:rsidP="55E8AE02">
      <w:pPr>
        <w:pStyle w:val="ListParagraph"/>
        <w:numPr>
          <w:ilvl w:val="1"/>
          <w:numId w:val="40"/>
        </w:numPr>
        <w:spacing w:after="0"/>
        <w:rPr>
          <w:rFonts w:ascii="Calibri" w:eastAsia="Calibri" w:hAnsi="Calibri" w:cs="Calibri"/>
          <w:highlight w:val="lightGray"/>
        </w:rPr>
      </w:pPr>
      <w:r w:rsidRPr="55E8AE02">
        <w:rPr>
          <w:rFonts w:ascii="Calibri" w:eastAsia="Calibri" w:hAnsi="Calibri" w:cs="Calibri"/>
          <w:highlight w:val="lightGray"/>
        </w:rPr>
        <w:t>Examine the role of transformer models, detailing how these models have revolutionized NLP practices (Vaswani et al., 2017). Explain how the unique architecture of transformers facilitates advancements in processing language at unprecedented scales and complexities.</w:t>
      </w:r>
    </w:p>
    <w:p w14:paraId="4DF2287F" w14:textId="299A81A9" w:rsidR="4843D486" w:rsidRDefault="4843D486" w:rsidP="55E8AE02">
      <w:pPr>
        <w:spacing w:after="0"/>
        <w:rPr>
          <w:rFonts w:ascii="Calibri" w:eastAsia="Calibri" w:hAnsi="Calibri" w:cs="Calibri"/>
          <w:highlight w:val="lightGray"/>
        </w:rPr>
      </w:pPr>
    </w:p>
    <w:p w14:paraId="7C419DDF" w14:textId="26CF1CFD" w:rsidR="4843D486" w:rsidRDefault="55E8AE02" w:rsidP="55E8AE02">
      <w:pPr>
        <w:pStyle w:val="ListParagraph"/>
        <w:numPr>
          <w:ilvl w:val="0"/>
          <w:numId w:val="41"/>
        </w:numPr>
        <w:spacing w:after="0"/>
        <w:rPr>
          <w:rFonts w:ascii="Calibri" w:eastAsia="Calibri" w:hAnsi="Calibri" w:cs="Calibri"/>
          <w:b/>
          <w:bCs/>
          <w:highlight w:val="lightGray"/>
        </w:rPr>
      </w:pPr>
      <w:r w:rsidRPr="55E8AE02">
        <w:rPr>
          <w:rFonts w:ascii="Calibri" w:eastAsia="Calibri" w:hAnsi="Calibri" w:cs="Calibri"/>
          <w:b/>
          <w:bCs/>
          <w:highlight w:val="lightGray"/>
        </w:rPr>
        <w:lastRenderedPageBreak/>
        <w:t>Deep Learning Essentials for NLP:</w:t>
      </w:r>
    </w:p>
    <w:p w14:paraId="55341134" w14:textId="046B0248" w:rsidR="4843D486" w:rsidRDefault="55E8AE02" w:rsidP="55E8AE02">
      <w:pPr>
        <w:pStyle w:val="ListParagraph"/>
        <w:numPr>
          <w:ilvl w:val="1"/>
          <w:numId w:val="40"/>
        </w:numPr>
        <w:spacing w:after="0"/>
        <w:rPr>
          <w:rFonts w:ascii="Calibri" w:eastAsia="Calibri" w:hAnsi="Calibri" w:cs="Calibri"/>
          <w:highlight w:val="lightGray"/>
        </w:rPr>
      </w:pPr>
      <w:r w:rsidRPr="55E8AE02">
        <w:rPr>
          <w:rFonts w:ascii="Calibri" w:eastAsia="Calibri" w:hAnsi="Calibri" w:cs="Calibri"/>
          <w:highlight w:val="lightGray"/>
        </w:rPr>
        <w:t>Introduce the fundamentals of neural networks and how they apply to NLP tasks. This section will cover everything from basic concepts to advanced mechanisms such as tokenization, word embeddings, and attention mechanisms (Goodfellow et al., 2016).</w:t>
      </w:r>
    </w:p>
    <w:p w14:paraId="56F39ED6" w14:textId="679DE4C8" w:rsidR="4843D486" w:rsidRDefault="55E8AE02" w:rsidP="55E8AE02">
      <w:pPr>
        <w:pStyle w:val="ListParagraph"/>
        <w:numPr>
          <w:ilvl w:val="1"/>
          <w:numId w:val="40"/>
        </w:numPr>
        <w:spacing w:after="0"/>
        <w:rPr>
          <w:rFonts w:ascii="Calibri" w:eastAsia="Calibri" w:hAnsi="Calibri" w:cs="Calibri"/>
          <w:highlight w:val="lightGray"/>
        </w:rPr>
      </w:pPr>
      <w:r w:rsidRPr="55E8AE02">
        <w:rPr>
          <w:rFonts w:ascii="Calibri" w:eastAsia="Calibri" w:hAnsi="Calibri" w:cs="Calibri"/>
          <w:highlight w:val="lightGray"/>
        </w:rPr>
        <w:t>Discuss various neural network architectures used in NLP, with a particular focus on Recurrent Neural Networks (RNNs) and transformers. This discussion will elucidate their respective strengths and use cases in the context of NLP.</w:t>
      </w:r>
    </w:p>
    <w:p w14:paraId="724403BB" w14:textId="74F2156A" w:rsidR="4843D486" w:rsidRDefault="4843D486" w:rsidP="55E8AE02">
      <w:pPr>
        <w:spacing w:after="0"/>
        <w:rPr>
          <w:rFonts w:ascii="Calibri" w:eastAsia="Calibri" w:hAnsi="Calibri" w:cs="Calibri"/>
          <w:highlight w:val="lightGray"/>
        </w:rPr>
      </w:pPr>
    </w:p>
    <w:p w14:paraId="0756F045" w14:textId="2803482A" w:rsidR="4843D486" w:rsidRDefault="55E8AE02" w:rsidP="55E8AE02">
      <w:pPr>
        <w:pStyle w:val="ListParagraph"/>
        <w:numPr>
          <w:ilvl w:val="0"/>
          <w:numId w:val="41"/>
        </w:numPr>
        <w:spacing w:after="0"/>
        <w:rPr>
          <w:rFonts w:ascii="Calibri" w:eastAsia="Calibri" w:hAnsi="Calibri" w:cs="Calibri"/>
          <w:b/>
          <w:bCs/>
          <w:highlight w:val="lightGray"/>
        </w:rPr>
      </w:pPr>
      <w:r w:rsidRPr="55E8AE02">
        <w:rPr>
          <w:rFonts w:ascii="Calibri" w:eastAsia="Calibri" w:hAnsi="Calibri" w:cs="Calibri"/>
          <w:b/>
          <w:bCs/>
          <w:highlight w:val="lightGray"/>
        </w:rPr>
        <w:t>Integration of NLP and Deep Learning:</w:t>
      </w:r>
    </w:p>
    <w:p w14:paraId="4CD7A08F" w14:textId="7CABFE8F" w:rsidR="4843D486" w:rsidRDefault="55E8AE02" w:rsidP="55E8AE02">
      <w:pPr>
        <w:pStyle w:val="ListParagraph"/>
        <w:numPr>
          <w:ilvl w:val="1"/>
          <w:numId w:val="40"/>
        </w:numPr>
        <w:spacing w:after="0"/>
        <w:rPr>
          <w:rFonts w:ascii="Calibri" w:eastAsia="Calibri" w:hAnsi="Calibri" w:cs="Calibri"/>
          <w:highlight w:val="lightGray"/>
        </w:rPr>
      </w:pPr>
      <w:r w:rsidRPr="55E8AE02">
        <w:rPr>
          <w:rFonts w:ascii="Calibri" w:eastAsia="Calibri" w:hAnsi="Calibri" w:cs="Calibri"/>
          <w:highlight w:val="lightGray"/>
        </w:rPr>
        <w:t>Present practical applications and case studies that demonstrate the integration of deep learning techniques in NLP. This section will showcase how theoretical concepts are effectively translated into actionable solutions that perform complex language processing tasks.</w:t>
      </w:r>
    </w:p>
    <w:p w14:paraId="52F51364" w14:textId="4CF002E5" w:rsidR="4843D486" w:rsidRDefault="55E8AE02" w:rsidP="55E8AE02">
      <w:pPr>
        <w:pStyle w:val="ListParagraph"/>
        <w:numPr>
          <w:ilvl w:val="1"/>
          <w:numId w:val="40"/>
        </w:numPr>
        <w:spacing w:after="0"/>
        <w:rPr>
          <w:rFonts w:ascii="Calibri" w:eastAsia="Calibri" w:hAnsi="Calibri" w:cs="Calibri"/>
          <w:highlight w:val="lightGray"/>
        </w:rPr>
      </w:pPr>
      <w:r w:rsidRPr="55E8AE02">
        <w:rPr>
          <w:rFonts w:ascii="Calibri" w:eastAsia="Calibri" w:hAnsi="Calibri" w:cs="Calibri"/>
          <w:highlight w:val="lightGray"/>
        </w:rPr>
        <w:t>Discuss strategies for optimizing NLP models through deep learning methodologies, enhancing their efficiency, accuracy, and scalability in real-world applications.</w:t>
      </w:r>
    </w:p>
    <w:p w14:paraId="6219C08C" w14:textId="182E6B42" w:rsidR="4843D486" w:rsidRDefault="4843D486" w:rsidP="4843D486">
      <w:pPr>
        <w:spacing w:after="0"/>
        <w:rPr>
          <w:rFonts w:ascii="Calibri" w:eastAsia="Calibri" w:hAnsi="Calibri" w:cs="Calibri"/>
        </w:rPr>
      </w:pPr>
    </w:p>
    <w:p w14:paraId="7B415ECA" w14:textId="76B8C09E" w:rsidR="4843D486" w:rsidRDefault="4843D486" w:rsidP="4843D486">
      <w:pPr>
        <w:spacing w:after="0"/>
      </w:pPr>
      <w:commentRangeStart w:id="8"/>
      <w:r w:rsidRPr="4843D486">
        <w:rPr>
          <w:rFonts w:ascii="Calibri" w:eastAsia="Calibri" w:hAnsi="Calibri" w:cs="Calibri"/>
          <w:b/>
          <w:bCs/>
          <w:sz w:val="24"/>
          <w:szCs w:val="24"/>
        </w:rPr>
        <w:t>Learning Objectives</w:t>
      </w:r>
      <w:commentRangeEnd w:id="8"/>
      <w:r w:rsidR="001854E9">
        <w:rPr>
          <w:rStyle w:val="CommentReference"/>
        </w:rPr>
        <w:commentReference w:id="8"/>
      </w:r>
    </w:p>
    <w:p w14:paraId="331E3FF4" w14:textId="5D522094" w:rsidR="4843D486" w:rsidRDefault="4843D486" w:rsidP="4843D486">
      <w:pPr>
        <w:spacing w:after="0"/>
      </w:pPr>
      <w:r w:rsidRPr="4843D486">
        <w:rPr>
          <w:rFonts w:ascii="Calibri" w:eastAsia="Calibri" w:hAnsi="Calibri" w:cs="Calibri"/>
        </w:rPr>
        <w:t>By the end of this chapter, readers will:</w:t>
      </w:r>
    </w:p>
    <w:p w14:paraId="0ADEC552" w14:textId="610CFBFF" w:rsidR="4843D486" w:rsidRDefault="4843D486" w:rsidP="4843D486">
      <w:pPr>
        <w:pStyle w:val="ListParagraph"/>
        <w:numPr>
          <w:ilvl w:val="0"/>
          <w:numId w:val="39"/>
        </w:numPr>
        <w:spacing w:after="0"/>
        <w:rPr>
          <w:rFonts w:ascii="Calibri" w:eastAsia="Calibri" w:hAnsi="Calibri" w:cs="Calibri"/>
        </w:rPr>
      </w:pPr>
      <w:r w:rsidRPr="4843D486">
        <w:rPr>
          <w:rFonts w:ascii="Calibri" w:eastAsia="Calibri" w:hAnsi="Calibri" w:cs="Calibri"/>
        </w:rPr>
        <w:t>Have an advanced understanding of NLP concepts and their practical applications across various fields.</w:t>
      </w:r>
    </w:p>
    <w:p w14:paraId="22E9479C" w14:textId="30AA2EB4" w:rsidR="4843D486" w:rsidRDefault="4843D486" w:rsidP="4843D486">
      <w:pPr>
        <w:pStyle w:val="ListParagraph"/>
        <w:numPr>
          <w:ilvl w:val="0"/>
          <w:numId w:val="39"/>
        </w:numPr>
        <w:spacing w:after="0"/>
        <w:rPr>
          <w:rFonts w:ascii="Calibri" w:eastAsia="Calibri" w:hAnsi="Calibri" w:cs="Calibri"/>
        </w:rPr>
      </w:pPr>
      <w:r w:rsidRPr="4843D486">
        <w:rPr>
          <w:rFonts w:ascii="Calibri" w:eastAsia="Calibri" w:hAnsi="Calibri" w:cs="Calibri"/>
        </w:rPr>
        <w:t>Gain deep insights into the fundamentals of deep learning, specifically tailored for NLP tasks.</w:t>
      </w:r>
    </w:p>
    <w:p w14:paraId="4118E5F4" w14:textId="5FA4BB0D" w:rsidR="4843D486" w:rsidRDefault="4843D486" w:rsidP="4843D486">
      <w:pPr>
        <w:pStyle w:val="ListParagraph"/>
        <w:numPr>
          <w:ilvl w:val="0"/>
          <w:numId w:val="39"/>
        </w:numPr>
        <w:spacing w:after="0"/>
        <w:rPr>
          <w:rFonts w:ascii="Calibri" w:eastAsia="Calibri" w:hAnsi="Calibri" w:cs="Calibri"/>
        </w:rPr>
      </w:pPr>
      <w:r w:rsidRPr="4843D486">
        <w:rPr>
          <w:rFonts w:ascii="Calibri" w:eastAsia="Calibri" w:hAnsi="Calibri" w:cs="Calibri"/>
        </w:rPr>
        <w:t>Learn about the integration of deep learning techniques to boost the performance and capabilities of NLP systems.</w:t>
      </w:r>
    </w:p>
    <w:p w14:paraId="421A0274" w14:textId="7406AA6A" w:rsidR="4843D486" w:rsidRDefault="4843D486" w:rsidP="4843D486">
      <w:pPr>
        <w:spacing w:after="0"/>
      </w:pPr>
      <w:r w:rsidRPr="4843D486">
        <w:rPr>
          <w:rFonts w:ascii="Calibri" w:eastAsia="Calibri" w:hAnsi="Calibri" w:cs="Calibri"/>
        </w:rPr>
        <w:t xml:space="preserve"> </w:t>
      </w:r>
    </w:p>
    <w:p w14:paraId="212B7DB8" w14:textId="160950F8" w:rsidR="4843D486" w:rsidRDefault="4843D486" w:rsidP="4843D486">
      <w:pPr>
        <w:spacing w:after="0"/>
        <w:rPr>
          <w:ins w:id="9" w:author="Tazeen Shaikh" w:date="2024-07-09T17:49:00Z" w16du:dateUtc="2024-07-09T12:19:00Z"/>
          <w:rStyle w:val="IntenseReference"/>
        </w:rPr>
      </w:pPr>
      <w:r w:rsidRPr="4843D486">
        <w:rPr>
          <w:rStyle w:val="IntenseReference"/>
        </w:rPr>
        <w:t>This chapter not only sets the stage for a comprehensive understanding of the intertwined worlds of NLP and deep learning but also prepares readers to effectively utilize the Hugging Face Diffusion Library to its full potential in subsequent discussions.</w:t>
      </w:r>
    </w:p>
    <w:p w14:paraId="784FCF75" w14:textId="77777777" w:rsidR="001854E9" w:rsidRDefault="001854E9" w:rsidP="4843D486">
      <w:pPr>
        <w:spacing w:after="0"/>
        <w:rPr>
          <w:ins w:id="10" w:author="Tazeen Shaikh" w:date="2024-07-09T17:47:00Z" w16du:dateUtc="2024-07-09T12:17:00Z"/>
          <w:rStyle w:val="IntenseReference"/>
        </w:rPr>
      </w:pPr>
    </w:p>
    <w:p w14:paraId="7BBB9E0B" w14:textId="4B4C1598" w:rsidR="001854E9" w:rsidRPr="001854E9" w:rsidRDefault="001854E9">
      <w:pPr>
        <w:rPr>
          <w:ins w:id="11" w:author="Tazeen Shaikh" w:date="2024-07-09T17:48:00Z" w16du:dateUtc="2024-07-09T12:18:00Z"/>
          <w:rPrChange w:id="12" w:author="Tazeen Shaikh" w:date="2024-07-09T17:49:00Z" w16du:dateUtc="2024-07-09T12:19:00Z">
            <w:rPr>
              <w:ins w:id="13" w:author="Tazeen Shaikh" w:date="2024-07-09T17:48:00Z" w16du:dateUtc="2024-07-09T12:18:00Z"/>
              <w:rStyle w:val="IntenseReference"/>
            </w:rPr>
          </w:rPrChange>
        </w:rPr>
        <w:pPrChange w:id="14" w:author="Tazeen Shaikh" w:date="2024-07-09T17:49:00Z" w16du:dateUtc="2024-07-09T12:19:00Z">
          <w:pPr>
            <w:spacing w:after="0"/>
          </w:pPr>
        </w:pPrChange>
      </w:pPr>
      <w:commentRangeStart w:id="15"/>
      <w:commentRangeStart w:id="16"/>
      <w:ins w:id="17" w:author="Tazeen Shaikh" w:date="2024-07-09T17:48:00Z" w16du:dateUtc="2024-07-09T12:18:00Z">
        <w:r w:rsidRPr="001854E9">
          <w:rPr>
            <w:rPrChange w:id="18" w:author="Tazeen Shaikh" w:date="2024-07-09T17:49:00Z" w16du:dateUtc="2024-07-09T12:19:00Z">
              <w:rPr>
                <w:rStyle w:val="IntenseReference"/>
              </w:rPr>
            </w:rPrChange>
          </w:rPr>
          <w:t>In this chapter, we will cover the following topics:</w:t>
        </w:r>
      </w:ins>
      <w:commentRangeEnd w:id="15"/>
      <w:ins w:id="19" w:author="Tazeen Shaikh" w:date="2024-07-09T17:49:00Z" w16du:dateUtc="2024-07-09T12:19:00Z">
        <w:r>
          <w:rPr>
            <w:rStyle w:val="CommentReference"/>
          </w:rPr>
          <w:commentReference w:id="15"/>
        </w:r>
      </w:ins>
      <w:commentRangeEnd w:id="16"/>
      <w:ins w:id="20" w:author="Tazeen Shaikh" w:date="2024-07-09T17:50:00Z" w16du:dateUtc="2024-07-09T12:20:00Z">
        <w:r>
          <w:rPr>
            <w:rStyle w:val="CommentReference"/>
          </w:rPr>
          <w:commentReference w:id="16"/>
        </w:r>
      </w:ins>
    </w:p>
    <w:p w14:paraId="67970125" w14:textId="77777777" w:rsidR="001854E9" w:rsidRDefault="001854E9">
      <w:pPr>
        <w:pStyle w:val="L-Bullets"/>
        <w:rPr>
          <w:ins w:id="21" w:author="Tazeen Shaikh" w:date="2024-07-09T17:48:00Z" w16du:dateUtc="2024-07-09T12:18:00Z"/>
        </w:rPr>
        <w:pPrChange w:id="22" w:author="Tazeen Shaikh" w:date="2024-07-09T17:50:00Z" w16du:dateUtc="2024-07-09T12:20:00Z">
          <w:pPr>
            <w:spacing w:after="0"/>
          </w:pPr>
        </w:pPrChange>
      </w:pPr>
      <w:ins w:id="23" w:author="Tazeen Shaikh" w:date="2024-07-09T17:48:00Z" w16du:dateUtc="2024-07-09T12:18:00Z">
        <w:r>
          <w:t>Introduction to natural language processing and artificial intelligence</w:t>
        </w:r>
      </w:ins>
    </w:p>
    <w:p w14:paraId="2713C654" w14:textId="77777777" w:rsidR="001854E9" w:rsidRDefault="001854E9">
      <w:pPr>
        <w:pStyle w:val="L-Bullets"/>
        <w:rPr>
          <w:ins w:id="24" w:author="Tazeen Shaikh" w:date="2024-07-09T17:48:00Z" w16du:dateUtc="2024-07-09T12:18:00Z"/>
        </w:rPr>
        <w:pPrChange w:id="25" w:author="Tazeen Shaikh" w:date="2024-07-09T17:50:00Z" w16du:dateUtc="2024-07-09T12:20:00Z">
          <w:pPr>
            <w:spacing w:after="0"/>
          </w:pPr>
        </w:pPrChange>
      </w:pPr>
      <w:ins w:id="26" w:author="Tazeen Shaikh" w:date="2024-07-09T17:48:00Z" w16du:dateUtc="2024-07-09T12:18:00Z">
        <w:r>
          <w:t xml:space="preserve">Advanced concepts in NLP and deep learning </w:t>
        </w:r>
      </w:ins>
    </w:p>
    <w:p w14:paraId="3CAC4ED8" w14:textId="77777777" w:rsidR="001854E9" w:rsidRDefault="001854E9">
      <w:pPr>
        <w:pStyle w:val="L-Bullets"/>
        <w:rPr>
          <w:ins w:id="27" w:author="Tazeen Shaikh" w:date="2024-07-09T17:48:00Z" w16du:dateUtc="2024-07-09T12:18:00Z"/>
        </w:rPr>
        <w:pPrChange w:id="28" w:author="Tazeen Shaikh" w:date="2024-07-09T17:50:00Z" w16du:dateUtc="2024-07-09T12:20:00Z">
          <w:pPr>
            <w:spacing w:after="0"/>
          </w:pPr>
        </w:pPrChange>
      </w:pPr>
      <w:ins w:id="29" w:author="Tazeen Shaikh" w:date="2024-07-09T17:48:00Z" w16du:dateUtc="2024-07-09T12:18:00Z">
        <w:r>
          <w:lastRenderedPageBreak/>
          <w:t>Deep Learning Essentials for NLP</w:t>
        </w:r>
      </w:ins>
    </w:p>
    <w:p w14:paraId="39599580" w14:textId="77777777" w:rsidR="001854E9" w:rsidRDefault="001854E9">
      <w:pPr>
        <w:pStyle w:val="L-Bullets"/>
        <w:rPr>
          <w:ins w:id="30" w:author="Tazeen Shaikh" w:date="2024-07-09T17:48:00Z" w16du:dateUtc="2024-07-09T12:18:00Z"/>
        </w:rPr>
        <w:pPrChange w:id="31" w:author="Tazeen Shaikh" w:date="2024-07-09T17:50:00Z" w16du:dateUtc="2024-07-09T12:20:00Z">
          <w:pPr>
            <w:spacing w:after="0"/>
          </w:pPr>
        </w:pPrChange>
      </w:pPr>
      <w:ins w:id="32" w:author="Tazeen Shaikh" w:date="2024-07-09T17:48:00Z" w16du:dateUtc="2024-07-09T12:18:00Z">
        <w:r>
          <w:t>Integration of NLP and Deep Learning</w:t>
        </w:r>
      </w:ins>
    </w:p>
    <w:p w14:paraId="110490B5" w14:textId="4FD6C722" w:rsidR="001854E9" w:rsidDel="001854E9" w:rsidRDefault="001854E9" w:rsidP="001854E9">
      <w:pPr>
        <w:spacing w:after="0"/>
        <w:rPr>
          <w:del w:id="33" w:author="Tazeen Shaikh" w:date="2024-07-09T17:48:00Z" w16du:dateUtc="2024-07-09T12:18:00Z"/>
        </w:rPr>
      </w:pPr>
    </w:p>
    <w:p w14:paraId="1F5CF5D7" w14:textId="60C2C6C6" w:rsidR="4843D486" w:rsidRDefault="55E8AE02" w:rsidP="4843D486">
      <w:pPr>
        <w:pStyle w:val="H1-Section"/>
        <w:rPr>
          <w:lang w:val="en"/>
        </w:rPr>
      </w:pPr>
      <w:r w:rsidRPr="55E8AE02">
        <w:rPr>
          <w:lang w:val="en"/>
        </w:rPr>
        <w:t>Introduction to natural language processing and artificial intelligence</w:t>
      </w:r>
    </w:p>
    <w:p w14:paraId="7461AD0F" w14:textId="54C95308" w:rsidR="55E8AE02" w:rsidRDefault="001854E9" w:rsidP="55E8AE02">
      <w:pPr>
        <w:rPr>
          <w:lang w:val="en"/>
        </w:rPr>
      </w:pPr>
      <w:commentRangeStart w:id="34"/>
      <w:ins w:id="35" w:author="Tazeen Shaikh" w:date="2024-07-09T17:51:00Z" w16du:dateUtc="2024-07-09T12:21:00Z">
        <w:r>
          <w:rPr>
            <w:lang w:val="en"/>
          </w:rPr>
          <w:t>/</w:t>
        </w:r>
      </w:ins>
      <w:del w:id="36" w:author="Tazeen Shaikh" w:date="2024-07-09T17:51:00Z" w16du:dateUtc="2024-07-09T12:21:00Z">
        <w:r w:rsidR="55E8AE02" w:rsidDel="001854E9">
          <w:rPr>
            <w:noProof/>
          </w:rPr>
          <mc:AlternateContent>
            <mc:Choice Requires="wps">
              <w:drawing>
                <wp:inline distT="0" distB="0" distL="0" distR="0" wp14:anchorId="358CCC8E" wp14:editId="044C1333">
                  <wp:extent cx="1400175" cy="495300"/>
                  <wp:effectExtent l="0" t="19050" r="47625" b="38100"/>
                  <wp:docPr id="1008412738" name="Arrow: Right 1"/>
                  <wp:cNvGraphicFramePr/>
                  <a:graphic xmlns:a="http://schemas.openxmlformats.org/drawingml/2006/main">
                    <a:graphicData uri="http://schemas.microsoft.com/office/word/2010/wordprocessingShape">
                      <wps:wsp>
                        <wps:cNvSpPr/>
                        <wps:spPr>
                          <a:xfrm>
                            <a:off x="0" y="0"/>
                            <a:ext cx="1400175" cy="495300"/>
                          </a:xfrm>
                          <a:prstGeom prst="rightArrow">
                            <a:avLst/>
                          </a:prstGeom>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type w14:anchorId="1639EB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width:110.25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" adj="17780" fillcolor="#4472c4 [3204]" strokecolor="#4472c4" strokeweight="1pt">
                  <w10:anchorlock/>
                </v:shape>
              </w:pict>
            </mc:Fallback>
          </mc:AlternateContent>
        </w:r>
      </w:del>
      <w:commentRangeEnd w:id="34"/>
      <w:r w:rsidR="00236C2D">
        <w:rPr>
          <w:rStyle w:val="CommentReference"/>
        </w:rPr>
        <w:commentReference w:id="34"/>
      </w:r>
    </w:p>
    <w:p w14:paraId="05C7426F" w14:textId="4AF6422B" w:rsidR="4843D486" w:rsidRDefault="4843D486" w:rsidP="4843D486">
      <w:pPr>
        <w:pStyle w:val="H2-Heading"/>
      </w:pPr>
      <w:r w:rsidRPr="4843D486">
        <w:rPr>
          <w:lang w:val="en"/>
        </w:rPr>
        <w:t>Evolution of NLP within AI and ML</w:t>
      </w:r>
    </w:p>
    <w:p w14:paraId="41BAEBAD" w14:textId="40EF6EF8" w:rsidR="4843D486" w:rsidRDefault="4843D486" w:rsidP="4843D486">
      <w:pPr>
        <w:spacing w:after="0"/>
      </w:pPr>
      <w:r w:rsidRPr="4843D486">
        <w:rPr>
          <w:rFonts w:ascii="Calibri" w:eastAsia="Calibri" w:hAnsi="Calibri" w:cs="Calibri"/>
        </w:rPr>
        <w:t>Natural Language Processing (NLP) has undergone significant transformations, evolving from basic computational linguistics into a core component of artificial intelligence (AI) and machine learning (ML) landscapes. The journey began in the mid-20th century when the focus was primarily on simple text parsing and keyword-based search methods.</w:t>
      </w:r>
    </w:p>
    <w:p w14:paraId="417B46E0" w14:textId="6756B75B" w:rsidR="4843D486" w:rsidRDefault="4843D486" w:rsidP="4843D486">
      <w:pPr>
        <w:spacing w:after="0"/>
        <w:rPr>
          <w:rFonts w:ascii="Calibri" w:eastAsia="Calibri" w:hAnsi="Calibri" w:cs="Calibri"/>
        </w:rPr>
      </w:pPr>
    </w:p>
    <w:p w14:paraId="76CDB37C" w14:textId="3ACA8176" w:rsidR="4843D486" w:rsidRDefault="4843D486" w:rsidP="4843D486">
      <w:pPr>
        <w:spacing w:after="0"/>
      </w:pPr>
      <w:r w:rsidRPr="4843D486">
        <w:rPr>
          <w:rFonts w:ascii="Calibri" w:eastAsia="Calibri" w:hAnsi="Calibri" w:cs="Calibri"/>
        </w:rPr>
        <w:t>Over the decades, advancements in algorithms, computational power, and data availability have pushed NLP to the forefront of AI technology, enabling systems capable of complex language understanding and interaction (Jurafsky &amp; Martin, 2019).</w:t>
      </w:r>
    </w:p>
    <w:p w14:paraId="1A647F22" w14:textId="6793B4A8" w:rsidR="4843D486" w:rsidRDefault="4843D486" w:rsidP="4843D486">
      <w:pPr>
        <w:spacing w:after="0"/>
      </w:pPr>
      <w:r w:rsidRPr="4843D486">
        <w:rPr>
          <w:rFonts w:ascii="Calibri" w:eastAsia="Calibri" w:hAnsi="Calibri" w:cs="Calibri"/>
          <w:lang w:val="en"/>
        </w:rPr>
        <w:t>Initially, NLP applications were limited due to computational constraints and simplistic models. Early efforts were rule-based, relying heavily on manual coding of language rules, which made them brittle and unable to scale. The introduction of machine learning models in the late 1980s and 1990s marked a pivotal shift, leading to more dynamic and context-aware systems. These models, trained on large text corpora, could generalize from past examples to handle a variety of language tasks (Manning et al., 1999).</w:t>
      </w:r>
    </w:p>
    <w:p w14:paraId="680580AA" w14:textId="1B54DB07" w:rsidR="4843D486" w:rsidRDefault="4843D486" w:rsidP="4843D486">
      <w:pPr>
        <w:spacing w:after="0"/>
        <w:rPr>
          <w:rFonts w:ascii="Calibri" w:eastAsia="Calibri" w:hAnsi="Calibri" w:cs="Calibri"/>
          <w:lang w:val="en"/>
        </w:rPr>
      </w:pPr>
    </w:p>
    <w:p w14:paraId="024C2666" w14:textId="7259DC38" w:rsidR="4843D486" w:rsidRDefault="4843D486" w:rsidP="4843D486">
      <w:pPr>
        <w:spacing w:after="0"/>
      </w:pPr>
      <w:r w:rsidRPr="4843D486">
        <w:rPr>
          <w:rFonts w:ascii="Calibri" w:eastAsia="Calibri" w:hAnsi="Calibri" w:cs="Calibri"/>
          <w:lang w:val="en"/>
        </w:rPr>
        <w:t xml:space="preserve">The real transformation in NLP came with the advent of deep learning in the 2010s. Models like Long Short-Term Memory (LSTM) networks and, more recently, transformers (Vaswani et al., 2017) have enabled NLP systems to achieve remarkable levels of language understanding. This includes the ability to parse syntax and semantics over longer stretches of text and context, which has significantly enhanced the accuracy of machine translation, question-answering systems, and other language understanding applications. </w:t>
      </w:r>
    </w:p>
    <w:p w14:paraId="0996B03D" w14:textId="1D20D00E" w:rsidR="4843D486" w:rsidRDefault="55E8AE02" w:rsidP="4843D486">
      <w:pPr>
        <w:pStyle w:val="H2-Heading"/>
      </w:pPr>
      <w:r w:rsidRPr="55E8AE02">
        <w:rPr>
          <w:lang w:val="en"/>
        </w:rPr>
        <w:lastRenderedPageBreak/>
        <w:t>Significance of NLP in diverse applications</w:t>
      </w:r>
    </w:p>
    <w:p w14:paraId="4A6CD31F" w14:textId="5D093D37" w:rsidR="4843D486" w:rsidRDefault="4843D486" w:rsidP="4843D486">
      <w:pPr>
        <w:spacing w:after="0"/>
      </w:pPr>
      <w:r w:rsidRPr="4843D486">
        <w:rPr>
          <w:rFonts w:ascii="Calibri" w:eastAsia="Calibri" w:hAnsi="Calibri" w:cs="Calibri"/>
        </w:rPr>
        <w:t xml:space="preserve">NLP's applications are wide-ranging and have profound implications across various sectors. In </w:t>
      </w:r>
      <w:r w:rsidRPr="4843D486">
        <w:rPr>
          <w:rFonts w:ascii="Calibri" w:eastAsia="Calibri" w:hAnsi="Calibri" w:cs="Calibri"/>
          <w:b/>
          <w:bCs/>
        </w:rPr>
        <w:t>customer service</w:t>
      </w:r>
      <w:r w:rsidRPr="4843D486">
        <w:rPr>
          <w:rFonts w:ascii="Calibri" w:eastAsia="Calibri" w:hAnsi="Calibri" w:cs="Calibri"/>
        </w:rPr>
        <w:t>, chatbots and virtual assistants use NLP to interpret and respond to customer inquiries with increasing sophistication. For instance, systems like OpenAI's GPT-3 demonstrate an ability to maintain context over long dialogues, providing responses that are contextually relevant and highly interactive (Brown et al., 2020).</w:t>
      </w:r>
    </w:p>
    <w:p w14:paraId="7098DFDC" w14:textId="258DF4DD" w:rsidR="4843D486" w:rsidRDefault="4843D486" w:rsidP="4843D486">
      <w:pPr>
        <w:spacing w:after="0"/>
        <w:rPr>
          <w:rFonts w:ascii="Calibri" w:eastAsia="Calibri" w:hAnsi="Calibri" w:cs="Calibri"/>
        </w:rPr>
      </w:pPr>
    </w:p>
    <w:p w14:paraId="37BCB3CA" w14:textId="563A55BD" w:rsidR="4843D486" w:rsidRDefault="4843D486" w:rsidP="4843D486">
      <w:pPr>
        <w:spacing w:after="0"/>
      </w:pPr>
      <w:r w:rsidRPr="4843D486">
        <w:rPr>
          <w:rFonts w:ascii="Calibri" w:eastAsia="Calibri" w:hAnsi="Calibri" w:cs="Calibri"/>
        </w:rPr>
        <w:t xml:space="preserve">In the </w:t>
      </w:r>
      <w:r w:rsidRPr="4843D486">
        <w:rPr>
          <w:rFonts w:ascii="Calibri" w:eastAsia="Calibri" w:hAnsi="Calibri" w:cs="Calibri"/>
          <w:b/>
          <w:bCs/>
        </w:rPr>
        <w:t>healthcare sector</w:t>
      </w:r>
      <w:r w:rsidRPr="4843D486">
        <w:rPr>
          <w:rFonts w:ascii="Calibri" w:eastAsia="Calibri" w:hAnsi="Calibri" w:cs="Calibri"/>
        </w:rPr>
        <w:t>, NLP is revolutionizing information extraction from unstructured data such as clinical notes. By leveraging models trained on specialized medical data, these systems can identify relevant medical terms, extract patient histories, and even suggest diagnoses (Esteva et al., 2019). This capability is pivotal for enhancing patient care by providing timely and tailored medical insights.</w:t>
      </w:r>
    </w:p>
    <w:p w14:paraId="64488FDE" w14:textId="55E0D6E2" w:rsidR="4843D486" w:rsidRDefault="4843D486" w:rsidP="4843D486">
      <w:pPr>
        <w:spacing w:after="0"/>
        <w:rPr>
          <w:rFonts w:ascii="Calibri" w:eastAsia="Calibri" w:hAnsi="Calibri" w:cs="Calibri"/>
        </w:rPr>
      </w:pPr>
    </w:p>
    <w:p w14:paraId="606A2197" w14:textId="03DF2FE5" w:rsidR="4843D486" w:rsidRDefault="4843D486" w:rsidP="4843D486">
      <w:pPr>
        <w:spacing w:after="0"/>
      </w:pPr>
      <w:r w:rsidRPr="4843D486">
        <w:rPr>
          <w:rFonts w:ascii="Calibri" w:eastAsia="Calibri" w:hAnsi="Calibri" w:cs="Calibri"/>
        </w:rPr>
        <w:t xml:space="preserve">The </w:t>
      </w:r>
      <w:r w:rsidRPr="4843D486">
        <w:rPr>
          <w:rFonts w:ascii="Calibri" w:eastAsia="Calibri" w:hAnsi="Calibri" w:cs="Calibri"/>
          <w:b/>
          <w:bCs/>
        </w:rPr>
        <w:t>finance industry</w:t>
      </w:r>
      <w:r w:rsidRPr="4843D486">
        <w:rPr>
          <w:rFonts w:ascii="Calibri" w:eastAsia="Calibri" w:hAnsi="Calibri" w:cs="Calibri"/>
        </w:rPr>
        <w:t xml:space="preserve"> benefits from NLP by automating the extraction of insights from financial documents, regulatory filings, and real-time news updates. NLP systems can analyze sentiment, detect emerging trends, and monitor economic indicators to aid in decision-making processes (Bao &amp; Datta, 2018).</w:t>
      </w:r>
    </w:p>
    <w:p w14:paraId="3F75AD14" w14:textId="009679CF" w:rsidR="4843D486" w:rsidRDefault="55E8AE02" w:rsidP="4843D486">
      <w:pPr>
        <w:pStyle w:val="H2-Heading"/>
      </w:pPr>
      <w:r w:rsidRPr="55E8AE02">
        <w:t>Example: sentiment analysis using BERT</w:t>
      </w:r>
    </w:p>
    <w:p w14:paraId="1BD80B37" w14:textId="72F0F3B5" w:rsidR="4843D486" w:rsidRDefault="4843D486" w:rsidP="4843D486">
      <w:pPr>
        <w:spacing w:after="0"/>
      </w:pPr>
      <w:del w:id="37" w:author="Tazeen Shaikh" w:date="2024-07-10T15:03:00Z" w16du:dateUtc="2024-07-10T09:33:00Z">
        <w:r w:rsidRPr="4843D486" w:rsidDel="00D5725B">
          <w:rPr>
            <w:rFonts w:ascii="Calibri" w:eastAsia="Calibri" w:hAnsi="Calibri" w:cs="Calibri"/>
            <w:b/>
            <w:bCs/>
          </w:rPr>
          <w:delText>Introduction:</w:delText>
        </w:r>
        <w:r w:rsidRPr="4843D486" w:rsidDel="00D5725B">
          <w:rPr>
            <w:rFonts w:ascii="Calibri" w:eastAsia="Calibri" w:hAnsi="Calibri" w:cs="Calibri"/>
          </w:rPr>
          <w:delText xml:space="preserve"> </w:delText>
        </w:r>
      </w:del>
      <w:r w:rsidRPr="4843D486">
        <w:rPr>
          <w:rFonts w:ascii="Calibri" w:eastAsia="Calibri" w:hAnsi="Calibri" w:cs="Calibri"/>
        </w:rPr>
        <w:t>Sentiment analysis is a common NLP task where the goal is to determine the emotional tone behind a series of words. This is useful for determining the overall opinion from user feedback, social media posts, etc. We'll use a pretrained BERT (Bidirectional Encoder Representations from Transformers) model, which is widely recognized for its effectiveness in NLP tasks.</w:t>
      </w:r>
    </w:p>
    <w:p w14:paraId="182734BC" w14:textId="267D3EF2" w:rsidR="4843D486" w:rsidRDefault="4843D486" w:rsidP="4843D486">
      <w:pPr>
        <w:pStyle w:val="H3-Subheading"/>
      </w:pPr>
      <w:commentRangeStart w:id="38"/>
      <w:r w:rsidRPr="4843D486">
        <w:t>Python Code Example Using Hugging Face's Transformers Library</w:t>
      </w:r>
      <w:commentRangeEnd w:id="38"/>
      <w:r w:rsidR="006B0D95">
        <w:rPr>
          <w:rStyle w:val="CommentReference"/>
          <w:b w:val="0"/>
        </w:rPr>
        <w:commentReference w:id="38"/>
      </w:r>
    </w:p>
    <w:p w14:paraId="7DD5FB9B" w14:textId="593A04EA" w:rsidR="4843D486" w:rsidRPr="006B0D95" w:rsidRDefault="4843D486">
      <w:pPr>
        <w:pStyle w:val="SC-Source"/>
        <w:pPrChange w:id="39" w:author="Tazeen Shaikh" w:date="2024-07-10T16:28:00Z" w16du:dateUtc="2024-07-10T10:58:00Z">
          <w:pPr>
            <w:spacing w:after="0"/>
          </w:pPr>
        </w:pPrChange>
      </w:pPr>
      <w:r w:rsidRPr="006B0D95">
        <w:t xml:space="preserve"> </w:t>
      </w:r>
    </w:p>
    <w:p w14:paraId="713B0C4B" w14:textId="186A15E9" w:rsidR="4843D486" w:rsidRPr="006B0D95" w:rsidRDefault="4843D486">
      <w:pPr>
        <w:pStyle w:val="SC-Source"/>
        <w:rPr>
          <w:rPrChange w:id="40" w:author="Tazeen Shaikh" w:date="2024-07-10T16:28:00Z" w16du:dateUtc="2024-07-10T10:58:00Z">
            <w:rPr>
              <w:lang w:val="en-US"/>
            </w:rPr>
          </w:rPrChange>
        </w:rPr>
        <w:pPrChange w:id="41" w:author="Tazeen Shaikh" w:date="2024-07-10T16:28:00Z" w16du:dateUtc="2024-07-10T10:58:00Z">
          <w:pPr>
            <w:pStyle w:val="P-Source"/>
            <w:shd w:val="clear" w:color="auto" w:fill="auto"/>
          </w:pPr>
        </w:pPrChange>
      </w:pPr>
      <w:r w:rsidRPr="006B0D95">
        <w:rPr>
          <w:rPrChange w:id="42" w:author="Tazeen Shaikh" w:date="2024-07-10T16:28:00Z" w16du:dateUtc="2024-07-10T10:58:00Z">
            <w:rPr>
              <w:lang w:val="en-US"/>
            </w:rPr>
          </w:rPrChange>
        </w:rPr>
        <w:t>`` python</w:t>
      </w:r>
    </w:p>
    <w:p w14:paraId="4AB142E1" w14:textId="2E8B52CE" w:rsidR="4843D486" w:rsidRPr="006B0D95" w:rsidRDefault="4843D486">
      <w:pPr>
        <w:pStyle w:val="SC-Source"/>
        <w:rPr>
          <w:rPrChange w:id="43" w:author="Tazeen Shaikh" w:date="2024-07-10T16:28:00Z" w16du:dateUtc="2024-07-10T10:58:00Z">
            <w:rPr>
              <w:lang w:val="en-US"/>
            </w:rPr>
          </w:rPrChange>
        </w:rPr>
        <w:pPrChange w:id="44" w:author="Tazeen Shaikh" w:date="2024-07-10T16:28:00Z" w16du:dateUtc="2024-07-10T10:58:00Z">
          <w:pPr>
            <w:pStyle w:val="P-Source"/>
            <w:shd w:val="clear" w:color="auto" w:fill="auto"/>
          </w:pPr>
        </w:pPrChange>
      </w:pPr>
      <w:r w:rsidRPr="006B0D95">
        <w:br/>
      </w:r>
      <w:r w:rsidRPr="006B0D95">
        <w:rPr>
          <w:rPrChange w:id="45" w:author="Tazeen Shaikh" w:date="2024-07-10T16:28:00Z" w16du:dateUtc="2024-07-10T10:58:00Z">
            <w:rPr>
              <w:lang w:val="en-US"/>
            </w:rPr>
          </w:rPrChange>
        </w:rPr>
        <w:t xml:space="preserve"> from transformers import BertTokenizer, BertForSequenceClassification</w:t>
      </w:r>
      <w:r w:rsidRPr="006B0D95">
        <w:br/>
      </w:r>
      <w:r w:rsidRPr="006B0D95">
        <w:rPr>
          <w:rPrChange w:id="46" w:author="Tazeen Shaikh" w:date="2024-07-10T16:28:00Z" w16du:dateUtc="2024-07-10T10:58:00Z">
            <w:rPr>
              <w:lang w:val="en-US"/>
            </w:rPr>
          </w:rPrChange>
        </w:rPr>
        <w:t xml:space="preserve"> from transformers import pipeline</w:t>
      </w:r>
    </w:p>
    <w:p w14:paraId="5753C7C6" w14:textId="18DF5722" w:rsidR="4843D486" w:rsidRPr="006B0D95" w:rsidRDefault="4843D486">
      <w:pPr>
        <w:pStyle w:val="SC-Source"/>
        <w:rPr>
          <w:rPrChange w:id="47" w:author="Tazeen Shaikh" w:date="2024-07-10T16:28:00Z" w16du:dateUtc="2024-07-10T10:58:00Z">
            <w:rPr>
              <w:lang w:val="en-US"/>
            </w:rPr>
          </w:rPrChange>
        </w:rPr>
        <w:pPrChange w:id="48" w:author="Tazeen Shaikh" w:date="2024-07-10T16:28:00Z" w16du:dateUtc="2024-07-10T10:58:00Z">
          <w:pPr>
            <w:pStyle w:val="P-Source"/>
            <w:shd w:val="clear" w:color="auto" w:fill="auto"/>
          </w:pPr>
        </w:pPrChange>
      </w:pPr>
      <w:r w:rsidRPr="006B0D95">
        <w:rPr>
          <w:rPrChange w:id="49" w:author="Tazeen Shaikh" w:date="2024-07-10T16:28:00Z" w16du:dateUtc="2024-07-10T10:58:00Z">
            <w:rPr>
              <w:lang w:val="en-US"/>
            </w:rPr>
          </w:rPrChange>
        </w:rPr>
        <w:lastRenderedPageBreak/>
        <w:t xml:space="preserve"> tokenizer = BertTokenizer.from_pretrained('bert-base-uncased')</w:t>
      </w:r>
      <w:r w:rsidRPr="006B0D95">
        <w:br/>
      </w:r>
      <w:r w:rsidRPr="006B0D95">
        <w:rPr>
          <w:rPrChange w:id="50" w:author="Tazeen Shaikh" w:date="2024-07-10T16:28:00Z" w16du:dateUtc="2024-07-10T10:58:00Z">
            <w:rPr>
              <w:lang w:val="en-US"/>
            </w:rPr>
          </w:rPrChange>
        </w:rPr>
        <w:t xml:space="preserve"> model = BertForSequenceClassification.from_pretrained('bert-base-uncased')</w:t>
      </w:r>
    </w:p>
    <w:p w14:paraId="1E036EB0" w14:textId="1802C8D7" w:rsidR="4843D486" w:rsidRPr="006B0D95" w:rsidRDefault="4843D486">
      <w:pPr>
        <w:pStyle w:val="SC-Source"/>
        <w:rPr>
          <w:rPrChange w:id="51" w:author="Tazeen Shaikh" w:date="2024-07-10T16:28:00Z" w16du:dateUtc="2024-07-10T10:58:00Z">
            <w:rPr>
              <w:lang w:val="en-US"/>
            </w:rPr>
          </w:rPrChange>
        </w:rPr>
        <w:pPrChange w:id="52" w:author="Tazeen Shaikh" w:date="2024-07-10T16:28:00Z" w16du:dateUtc="2024-07-10T10:58:00Z">
          <w:pPr>
            <w:pStyle w:val="P-Source"/>
            <w:shd w:val="clear" w:color="auto" w:fill="auto"/>
          </w:pPr>
        </w:pPrChange>
      </w:pPr>
      <w:r w:rsidRPr="006B0D95">
        <w:rPr>
          <w:rPrChange w:id="53" w:author="Tazeen Shaikh" w:date="2024-07-10T16:28:00Z" w16du:dateUtc="2024-07-10T10:58:00Z">
            <w:rPr>
              <w:lang w:val="en-US"/>
            </w:rPr>
          </w:rPrChange>
        </w:rPr>
        <w:t xml:space="preserve"> nlp = pipeline("sentiment-analysis", model=model, tokenizer=tokenizer)</w:t>
      </w:r>
    </w:p>
    <w:p w14:paraId="4ABA0D8B" w14:textId="2D102E54" w:rsidR="4843D486" w:rsidRPr="006B0D95" w:rsidRDefault="4843D486">
      <w:pPr>
        <w:pStyle w:val="SC-Source"/>
        <w:rPr>
          <w:rPrChange w:id="54" w:author="Tazeen Shaikh" w:date="2024-07-10T16:28:00Z" w16du:dateUtc="2024-07-10T10:58:00Z">
            <w:rPr>
              <w:lang w:val="en-US"/>
            </w:rPr>
          </w:rPrChange>
        </w:rPr>
        <w:pPrChange w:id="55" w:author="Tazeen Shaikh" w:date="2024-07-10T16:28:00Z" w16du:dateUtc="2024-07-10T10:58:00Z">
          <w:pPr>
            <w:pStyle w:val="P-Source"/>
            <w:shd w:val="clear" w:color="auto" w:fill="auto"/>
          </w:pPr>
        </w:pPrChange>
      </w:pPr>
      <w:r w:rsidRPr="006B0D95">
        <w:rPr>
          <w:rPrChange w:id="56" w:author="Tazeen Shaikh" w:date="2024-07-10T16:28:00Z" w16du:dateUtc="2024-07-10T10:58:00Z">
            <w:rPr>
              <w:rFonts w:asciiTheme="minorHAnsi" w:eastAsiaTheme="minorEastAsia" w:hAnsiTheme="minorHAnsi" w:cstheme="minorBidi"/>
              <w:szCs w:val="22"/>
              <w:lang w:val="en-US"/>
            </w:rPr>
          </w:rPrChange>
        </w:rPr>
        <w:t xml:space="preserve"> example_text = "Hugging Face Transformers is incredibly simple to use. What an amazing library!"</w:t>
      </w:r>
    </w:p>
    <w:p w14:paraId="469DCD7A" w14:textId="140BFB88" w:rsidR="4843D486" w:rsidRPr="006B0D95" w:rsidRDefault="4843D486">
      <w:pPr>
        <w:pStyle w:val="SC-Source"/>
        <w:rPr>
          <w:rPrChange w:id="57" w:author="Tazeen Shaikh" w:date="2024-07-10T16:28:00Z" w16du:dateUtc="2024-07-10T10:58:00Z">
            <w:rPr>
              <w:lang w:val="en-US"/>
            </w:rPr>
          </w:rPrChange>
        </w:rPr>
        <w:pPrChange w:id="58" w:author="Tazeen Shaikh" w:date="2024-07-10T16:28:00Z" w16du:dateUtc="2024-07-10T10:58:00Z">
          <w:pPr>
            <w:pStyle w:val="P-Source"/>
            <w:shd w:val="clear" w:color="auto" w:fill="auto"/>
          </w:pPr>
        </w:pPrChange>
      </w:pPr>
      <w:r w:rsidRPr="006B0D95">
        <w:br/>
      </w:r>
      <w:r w:rsidRPr="006B0D95">
        <w:rPr>
          <w:rPrChange w:id="59" w:author="Tazeen Shaikh" w:date="2024-07-10T16:28:00Z" w16du:dateUtc="2024-07-10T10:58:00Z">
            <w:rPr>
              <w:rFonts w:asciiTheme="minorHAnsi" w:eastAsiaTheme="minorEastAsia" w:hAnsiTheme="minorHAnsi" w:cstheme="minorBidi"/>
              <w:szCs w:val="22"/>
              <w:lang w:val="en-US"/>
            </w:rPr>
          </w:rPrChange>
        </w:rPr>
        <w:t xml:space="preserve"> result = nlp(example_text)</w:t>
      </w:r>
    </w:p>
    <w:p w14:paraId="2106DE59" w14:textId="56520BC0" w:rsidR="4843D486" w:rsidRPr="006B0D95" w:rsidRDefault="4843D486">
      <w:pPr>
        <w:pStyle w:val="SC-Source"/>
        <w:rPr>
          <w:rPrChange w:id="60" w:author="Tazeen Shaikh" w:date="2024-07-10T16:28:00Z" w16du:dateUtc="2024-07-10T10:58:00Z">
            <w:rPr>
              <w:lang w:val="en-US"/>
            </w:rPr>
          </w:rPrChange>
        </w:rPr>
        <w:pPrChange w:id="61" w:author="Tazeen Shaikh" w:date="2024-07-10T16:28:00Z" w16du:dateUtc="2024-07-10T10:58:00Z">
          <w:pPr>
            <w:pStyle w:val="P-Source"/>
            <w:shd w:val="clear" w:color="auto" w:fill="auto"/>
          </w:pPr>
        </w:pPrChange>
      </w:pPr>
      <w:r w:rsidRPr="006B0D95">
        <w:rPr>
          <w:rPrChange w:id="62" w:author="Tazeen Shaikh" w:date="2024-07-10T16:28:00Z" w16du:dateUtc="2024-07-10T10:58:00Z">
            <w:rPr>
              <w:rFonts w:asciiTheme="minorHAnsi" w:eastAsiaTheme="minorEastAsia" w:hAnsiTheme="minorHAnsi" w:cstheme="minorBidi"/>
              <w:szCs w:val="22"/>
              <w:lang w:val="en-US"/>
            </w:rPr>
          </w:rPrChange>
        </w:rPr>
        <w:t xml:space="preserve"> print(f"Sentiment: {result[0]['label']}, with a confidence of {result[0]['score']:.4f}")</w:t>
      </w:r>
    </w:p>
    <w:p w14:paraId="52BBBDD1" w14:textId="55F58970" w:rsidR="4843D486" w:rsidRPr="006B0D95" w:rsidRDefault="4843D486">
      <w:pPr>
        <w:pStyle w:val="SC-Source"/>
        <w:pPrChange w:id="63" w:author="Tazeen Shaikh" w:date="2024-07-10T16:28:00Z" w16du:dateUtc="2024-07-10T10:58:00Z">
          <w:pPr>
            <w:spacing w:after="0"/>
          </w:pPr>
        </w:pPrChange>
      </w:pPr>
      <w:r w:rsidRPr="006B0D95">
        <w:rPr>
          <w:rPrChange w:id="64" w:author="Tazeen Shaikh" w:date="2024-07-10T16:28:00Z" w16du:dateUtc="2024-07-10T10:58:00Z">
            <w:rPr>
              <w:rFonts w:eastAsiaTheme="minorEastAsia"/>
            </w:rPr>
          </w:rPrChange>
        </w:rPr>
        <w:t>``</w:t>
      </w:r>
    </w:p>
    <w:p w14:paraId="3EA3D6FD" w14:textId="70FD9703" w:rsidR="4843D486" w:rsidRDefault="4843D486" w:rsidP="4843D486">
      <w:pPr>
        <w:pStyle w:val="H3-Subheading"/>
      </w:pPr>
      <w:commentRangeStart w:id="65"/>
      <w:r w:rsidRPr="4843D486">
        <w:t>Detailed explanation:</w:t>
      </w:r>
      <w:commentRangeEnd w:id="65"/>
      <w:r w:rsidR="006B0D95">
        <w:rPr>
          <w:rStyle w:val="CommentReference"/>
          <w:b w:val="0"/>
        </w:rPr>
        <w:commentReference w:id="65"/>
      </w:r>
    </w:p>
    <w:p w14:paraId="39023C97" w14:textId="701E6217" w:rsidR="4843D486" w:rsidDel="006B0D95" w:rsidRDefault="4843D486">
      <w:pPr>
        <w:pStyle w:val="L-Bullets"/>
        <w:rPr>
          <w:del w:id="66" w:author="Tazeen Shaikh" w:date="2024-07-10T16:33:00Z" w16du:dateUtc="2024-07-10T11:03:00Z"/>
        </w:rPr>
        <w:pPrChange w:id="67" w:author="Tazeen Shaikh" w:date="2024-07-10T16:33:00Z" w16du:dateUtc="2024-07-10T11:03:00Z">
          <w:pPr>
            <w:pStyle w:val="ListParagraph"/>
            <w:numPr>
              <w:numId w:val="38"/>
            </w:numPr>
            <w:spacing w:after="0"/>
            <w:ind w:hanging="360"/>
          </w:pPr>
        </w:pPrChange>
      </w:pPr>
      <w:commentRangeStart w:id="68"/>
      <w:commentRangeStart w:id="69"/>
      <w:r w:rsidRPr="006B0D95">
        <w:rPr>
          <w:rStyle w:val="P-Keyword"/>
          <w:rPrChange w:id="70" w:author="Tazeen Shaikh" w:date="2024-07-10T16:34:00Z" w16du:dateUtc="2024-07-10T11:04:00Z">
            <w:rPr/>
          </w:rPrChange>
        </w:rPr>
        <w:t xml:space="preserve">Library </w:t>
      </w:r>
      <w:del w:id="71" w:author="Tazeen Shaikh" w:date="2024-07-10T16:36:00Z" w16du:dateUtc="2024-07-10T11:06:00Z">
        <w:r w:rsidRPr="006B0D95" w:rsidDel="006B0D95">
          <w:rPr>
            <w:rStyle w:val="P-Keyword"/>
            <w:rPrChange w:id="72" w:author="Tazeen Shaikh" w:date="2024-07-10T16:34:00Z" w16du:dateUtc="2024-07-10T11:04:00Z">
              <w:rPr/>
            </w:rPrChange>
          </w:rPr>
          <w:delText>I</w:delText>
        </w:r>
      </w:del>
      <w:ins w:id="73" w:author="Tazeen Shaikh" w:date="2024-07-10T16:36:00Z" w16du:dateUtc="2024-07-10T11:06:00Z">
        <w:r w:rsidR="006B0D95">
          <w:rPr>
            <w:rStyle w:val="P-Keyword"/>
          </w:rPr>
          <w:t>i</w:t>
        </w:r>
      </w:ins>
      <w:r w:rsidRPr="006B0D95">
        <w:rPr>
          <w:rStyle w:val="P-Keyword"/>
          <w:rPrChange w:id="74" w:author="Tazeen Shaikh" w:date="2024-07-10T16:34:00Z" w16du:dateUtc="2024-07-10T11:04:00Z">
            <w:rPr/>
          </w:rPrChange>
        </w:rPr>
        <w:t>mports</w:t>
      </w:r>
      <w:commentRangeEnd w:id="68"/>
      <w:r w:rsidR="006B0D95">
        <w:rPr>
          <w:rStyle w:val="CommentReference"/>
          <w:rFonts w:eastAsiaTheme="minorHAnsi"/>
          <w:lang w:val="en-US"/>
        </w:rPr>
        <w:commentReference w:id="68"/>
      </w:r>
      <w:r w:rsidRPr="4843D486">
        <w:t>:</w:t>
      </w:r>
      <w:ins w:id="75" w:author="Tazeen Shaikh" w:date="2024-07-10T16:33:00Z" w16du:dateUtc="2024-07-10T11:03:00Z">
        <w:r w:rsidR="006B0D95">
          <w:t xml:space="preserve"> </w:t>
        </w:r>
      </w:ins>
    </w:p>
    <w:p w14:paraId="63365288" w14:textId="0F553CDB" w:rsidR="4843D486" w:rsidRDefault="4843D486">
      <w:pPr>
        <w:pStyle w:val="L-Bullets"/>
        <w:pPrChange w:id="76" w:author="Tazeen Shaikh" w:date="2024-07-10T16:33:00Z" w16du:dateUtc="2024-07-10T11:03:00Z">
          <w:pPr>
            <w:pStyle w:val="ListParagraph"/>
            <w:numPr>
              <w:ilvl w:val="1"/>
              <w:numId w:val="37"/>
            </w:numPr>
            <w:spacing w:after="0"/>
            <w:ind w:left="1440" w:hanging="360"/>
          </w:pPr>
        </w:pPrChange>
      </w:pPr>
      <w:r w:rsidRPr="4843D486">
        <w:t>We use transformers from Hugging Face, which provides access to BERT and other transformer models along with prebuilt functionalities like tokenization.</w:t>
      </w:r>
    </w:p>
    <w:p w14:paraId="7AD37118" w14:textId="6C26B542" w:rsidR="4843D486" w:rsidDel="006B0D95" w:rsidRDefault="4843D486">
      <w:pPr>
        <w:pStyle w:val="L-Bullets"/>
        <w:rPr>
          <w:del w:id="77" w:author="Tazeen Shaikh" w:date="2024-07-10T16:33:00Z" w16du:dateUtc="2024-07-10T11:03:00Z"/>
        </w:rPr>
        <w:pPrChange w:id="78" w:author="Tazeen Shaikh" w:date="2024-07-10T16:33:00Z" w16du:dateUtc="2024-07-10T11:03:00Z">
          <w:pPr>
            <w:pStyle w:val="ListParagraph"/>
            <w:numPr>
              <w:numId w:val="38"/>
            </w:numPr>
            <w:spacing w:after="0"/>
            <w:ind w:hanging="360"/>
          </w:pPr>
        </w:pPrChange>
      </w:pPr>
      <w:r w:rsidRPr="006B0D95">
        <w:rPr>
          <w:rStyle w:val="P-Keyword"/>
          <w:rPrChange w:id="79" w:author="Tazeen Shaikh" w:date="2024-07-10T16:34:00Z" w16du:dateUtc="2024-07-10T11:04:00Z">
            <w:rPr/>
          </w:rPrChange>
        </w:rPr>
        <w:t xml:space="preserve">Initializing </w:t>
      </w:r>
      <w:r w:rsidR="006B0D95" w:rsidRPr="006B0D95">
        <w:rPr>
          <w:rStyle w:val="P-Keyword"/>
        </w:rPr>
        <w:t>tokenizer and model</w:t>
      </w:r>
      <w:r w:rsidRPr="4843D486">
        <w:t>:</w:t>
      </w:r>
      <w:ins w:id="80" w:author="Tazeen Shaikh" w:date="2024-07-10T16:33:00Z" w16du:dateUtc="2024-07-10T11:03:00Z">
        <w:r w:rsidR="006B0D95">
          <w:t xml:space="preserve"> </w:t>
        </w:r>
      </w:ins>
    </w:p>
    <w:p w14:paraId="644B1103" w14:textId="505E365F" w:rsidR="4843D486" w:rsidRDefault="4843D486">
      <w:pPr>
        <w:pStyle w:val="L-Bullets"/>
        <w:pPrChange w:id="81" w:author="Tazeen Shaikh" w:date="2024-07-10T16:33:00Z" w16du:dateUtc="2024-07-10T11:03:00Z">
          <w:pPr>
            <w:pStyle w:val="ListParagraph"/>
            <w:numPr>
              <w:ilvl w:val="1"/>
              <w:numId w:val="37"/>
            </w:numPr>
            <w:spacing w:after="0"/>
            <w:ind w:left="1440" w:hanging="360"/>
          </w:pPr>
        </w:pPrChange>
      </w:pPr>
      <w:r w:rsidRPr="4843D486">
        <w:t xml:space="preserve">The </w:t>
      </w:r>
      <w:commentRangeStart w:id="82"/>
      <w:commentRangeStart w:id="83"/>
      <w:r w:rsidRPr="00E34BC6">
        <w:rPr>
          <w:rStyle w:val="P-Code"/>
          <w:rPrChange w:id="84" w:author="Tazeen Shaikh" w:date="2024-07-10T18:43:00Z" w16du:dateUtc="2024-07-10T13:13:00Z">
            <w:rPr/>
          </w:rPrChange>
        </w:rPr>
        <w:t>BertTokenizer</w:t>
      </w:r>
      <w:r w:rsidRPr="4843D486">
        <w:t xml:space="preserve"> and </w:t>
      </w:r>
      <w:r w:rsidRPr="00E34BC6">
        <w:rPr>
          <w:rStyle w:val="P-Code"/>
          <w:rPrChange w:id="85" w:author="Tazeen Shaikh" w:date="2024-07-10T18:43:00Z" w16du:dateUtc="2024-07-10T13:13:00Z">
            <w:rPr/>
          </w:rPrChange>
        </w:rPr>
        <w:t>BertForSequenceClassification</w:t>
      </w:r>
      <w:r w:rsidRPr="4843D486">
        <w:t xml:space="preserve"> </w:t>
      </w:r>
      <w:commentRangeEnd w:id="82"/>
      <w:r w:rsidR="00C70C0B">
        <w:rPr>
          <w:rStyle w:val="CommentReference"/>
          <w:rFonts w:eastAsiaTheme="minorHAnsi"/>
          <w:lang w:val="en-US"/>
        </w:rPr>
        <w:commentReference w:id="82"/>
      </w:r>
      <w:commentRangeEnd w:id="83"/>
      <w:r w:rsidR="00E34BC6">
        <w:rPr>
          <w:rStyle w:val="CommentReference"/>
          <w:rFonts w:eastAsiaTheme="minorHAnsi"/>
          <w:lang w:val="en-US"/>
        </w:rPr>
        <w:commentReference w:id="83"/>
      </w:r>
      <w:r w:rsidRPr="4843D486">
        <w:t>are loaded with a pretrained BERT model (bert-base-uncased). This model has been trained on a large corpus of uncapitalized English text and is adapted for sequence classification tasks.</w:t>
      </w:r>
    </w:p>
    <w:p w14:paraId="70A38DB7" w14:textId="2A95BABD" w:rsidR="4843D486" w:rsidDel="006B0D95" w:rsidRDefault="4843D486">
      <w:pPr>
        <w:pStyle w:val="L-Bullets"/>
        <w:rPr>
          <w:del w:id="86" w:author="Tazeen Shaikh" w:date="2024-07-10T16:33:00Z" w16du:dateUtc="2024-07-10T11:03:00Z"/>
        </w:rPr>
        <w:pPrChange w:id="87" w:author="Tazeen Shaikh" w:date="2024-07-10T16:33:00Z" w16du:dateUtc="2024-07-10T11:03:00Z">
          <w:pPr>
            <w:pStyle w:val="ListParagraph"/>
            <w:numPr>
              <w:numId w:val="38"/>
            </w:numPr>
            <w:spacing w:after="0"/>
            <w:ind w:hanging="360"/>
          </w:pPr>
        </w:pPrChange>
      </w:pPr>
      <w:r w:rsidRPr="006B0D95">
        <w:rPr>
          <w:rStyle w:val="P-Keyword"/>
          <w:rPrChange w:id="88" w:author="Tazeen Shaikh" w:date="2024-07-10T16:34:00Z" w16du:dateUtc="2024-07-10T11:04:00Z">
            <w:rPr/>
          </w:rPrChange>
        </w:rPr>
        <w:t xml:space="preserve">Setting up the </w:t>
      </w:r>
      <w:ins w:id="89" w:author="Tazeen Shaikh" w:date="2024-07-10T16:36:00Z" w16du:dateUtc="2024-07-10T11:06:00Z">
        <w:r w:rsidR="006B0D95">
          <w:rPr>
            <w:rStyle w:val="P-Keyword"/>
          </w:rPr>
          <w:t>p</w:t>
        </w:r>
      </w:ins>
      <w:del w:id="90" w:author="Tazeen Shaikh" w:date="2024-07-10T16:36:00Z" w16du:dateUtc="2024-07-10T11:06:00Z">
        <w:r w:rsidRPr="006B0D95" w:rsidDel="006B0D95">
          <w:rPr>
            <w:rStyle w:val="P-Keyword"/>
            <w:rPrChange w:id="91" w:author="Tazeen Shaikh" w:date="2024-07-10T16:34:00Z" w16du:dateUtc="2024-07-10T11:04:00Z">
              <w:rPr/>
            </w:rPrChange>
          </w:rPr>
          <w:delText>P</w:delText>
        </w:r>
      </w:del>
      <w:r w:rsidRPr="006B0D95">
        <w:rPr>
          <w:rStyle w:val="P-Keyword"/>
          <w:rPrChange w:id="92" w:author="Tazeen Shaikh" w:date="2024-07-10T16:34:00Z" w16du:dateUtc="2024-07-10T11:04:00Z">
            <w:rPr/>
          </w:rPrChange>
        </w:rPr>
        <w:t>ipeline</w:t>
      </w:r>
      <w:r w:rsidRPr="4843D486">
        <w:t>:</w:t>
      </w:r>
      <w:ins w:id="93" w:author="Tazeen Shaikh" w:date="2024-07-10T16:33:00Z" w16du:dateUtc="2024-07-10T11:03:00Z">
        <w:r w:rsidR="006B0D95">
          <w:t xml:space="preserve"> </w:t>
        </w:r>
      </w:ins>
    </w:p>
    <w:p w14:paraId="17ADED86" w14:textId="2C5F2102" w:rsidR="4843D486" w:rsidRDefault="4843D486">
      <w:pPr>
        <w:pStyle w:val="L-Bullets"/>
        <w:pPrChange w:id="94" w:author="Tazeen Shaikh" w:date="2024-07-10T16:33:00Z" w16du:dateUtc="2024-07-10T11:03:00Z">
          <w:pPr>
            <w:pStyle w:val="ListParagraph"/>
            <w:numPr>
              <w:ilvl w:val="1"/>
              <w:numId w:val="37"/>
            </w:numPr>
            <w:spacing w:after="0"/>
            <w:ind w:left="1440" w:hanging="360"/>
          </w:pPr>
        </w:pPrChange>
      </w:pPr>
      <w:r w:rsidRPr="4843D486">
        <w:t>The pipeline function simplifies the application of tokenization, model prediction, and output generation. We specify the task as "sentiment-analysis".</w:t>
      </w:r>
    </w:p>
    <w:p w14:paraId="5D367AC9" w14:textId="6AE8CACB" w:rsidR="4843D486" w:rsidDel="006B0D95" w:rsidRDefault="4843D486">
      <w:pPr>
        <w:pStyle w:val="L-Bullets"/>
        <w:rPr>
          <w:del w:id="95" w:author="Tazeen Shaikh" w:date="2024-07-10T16:33:00Z" w16du:dateUtc="2024-07-10T11:03:00Z"/>
        </w:rPr>
        <w:pPrChange w:id="96" w:author="Tazeen Shaikh" w:date="2024-07-10T16:33:00Z" w16du:dateUtc="2024-07-10T11:03:00Z">
          <w:pPr>
            <w:pStyle w:val="ListParagraph"/>
            <w:numPr>
              <w:numId w:val="38"/>
            </w:numPr>
            <w:spacing w:after="0"/>
            <w:ind w:hanging="360"/>
          </w:pPr>
        </w:pPrChange>
      </w:pPr>
      <w:r w:rsidRPr="006B0D95">
        <w:rPr>
          <w:rStyle w:val="P-Keyword"/>
          <w:rPrChange w:id="97" w:author="Tazeen Shaikh" w:date="2024-07-10T16:34:00Z" w16du:dateUtc="2024-07-10T11:04:00Z">
            <w:rPr/>
          </w:rPrChange>
        </w:rPr>
        <w:t xml:space="preserve">Running </w:t>
      </w:r>
      <w:commentRangeEnd w:id="69"/>
      <w:r w:rsidR="006B0D95" w:rsidRPr="006B0D95">
        <w:rPr>
          <w:rStyle w:val="P-Keyword"/>
          <w:rPrChange w:id="98" w:author="Tazeen Shaikh" w:date="2024-07-10T16:34:00Z" w16du:dateUtc="2024-07-10T11:04:00Z">
            <w:rPr>
              <w:rStyle w:val="CommentReference"/>
            </w:rPr>
          </w:rPrChange>
        </w:rPr>
        <w:commentReference w:id="69"/>
      </w:r>
      <w:r w:rsidRPr="006B0D95">
        <w:rPr>
          <w:rStyle w:val="P-Keyword"/>
          <w:rPrChange w:id="99" w:author="Tazeen Shaikh" w:date="2024-07-10T16:34:00Z" w16du:dateUtc="2024-07-10T11:04:00Z">
            <w:rPr/>
          </w:rPrChange>
        </w:rPr>
        <w:t xml:space="preserve">the </w:t>
      </w:r>
      <w:ins w:id="100" w:author="Tazeen Shaikh" w:date="2024-07-10T16:36:00Z" w16du:dateUtc="2024-07-10T11:06:00Z">
        <w:r w:rsidR="006B0D95">
          <w:rPr>
            <w:rStyle w:val="P-Keyword"/>
          </w:rPr>
          <w:t>m</w:t>
        </w:r>
      </w:ins>
      <w:del w:id="101" w:author="Tazeen Shaikh" w:date="2024-07-10T16:36:00Z" w16du:dateUtc="2024-07-10T11:06:00Z">
        <w:r w:rsidRPr="006B0D95" w:rsidDel="006B0D95">
          <w:rPr>
            <w:rStyle w:val="P-Keyword"/>
            <w:rPrChange w:id="102" w:author="Tazeen Shaikh" w:date="2024-07-10T16:34:00Z" w16du:dateUtc="2024-07-10T11:04:00Z">
              <w:rPr/>
            </w:rPrChange>
          </w:rPr>
          <w:delText>M</w:delText>
        </w:r>
      </w:del>
      <w:r w:rsidRPr="006B0D95">
        <w:rPr>
          <w:rStyle w:val="P-Keyword"/>
          <w:rPrChange w:id="103" w:author="Tazeen Shaikh" w:date="2024-07-10T16:34:00Z" w16du:dateUtc="2024-07-10T11:04:00Z">
            <w:rPr/>
          </w:rPrChange>
        </w:rPr>
        <w:t>odel</w:t>
      </w:r>
      <w:r w:rsidRPr="4843D486">
        <w:t>:</w:t>
      </w:r>
      <w:ins w:id="104" w:author="Tazeen Shaikh" w:date="2024-07-10T16:33:00Z" w16du:dateUtc="2024-07-10T11:03:00Z">
        <w:r w:rsidR="006B0D95">
          <w:t xml:space="preserve"> </w:t>
        </w:r>
      </w:ins>
    </w:p>
    <w:p w14:paraId="496636F8" w14:textId="1EC96CC6" w:rsidR="4843D486" w:rsidRPr="006B0D95" w:rsidDel="00E34BC6" w:rsidRDefault="4843D486">
      <w:pPr>
        <w:pStyle w:val="L-Bullets"/>
        <w:rPr>
          <w:del w:id="105" w:author="Tazeen Shaikh" w:date="2024-07-10T18:44:00Z" w16du:dateUtc="2024-07-10T13:14:00Z"/>
          <w:rFonts w:ascii="Calibri" w:eastAsia="Calibri" w:hAnsi="Calibri" w:cs="Calibri"/>
        </w:rPr>
        <w:pPrChange w:id="106" w:author="Tazeen Shaikh" w:date="2024-07-10T16:33:00Z" w16du:dateUtc="2024-07-10T11:03:00Z">
          <w:pPr>
            <w:pStyle w:val="ListParagraph"/>
            <w:numPr>
              <w:ilvl w:val="1"/>
              <w:numId w:val="37"/>
            </w:numPr>
            <w:spacing w:after="0"/>
            <w:ind w:left="1440" w:hanging="360"/>
          </w:pPr>
        </w:pPrChange>
      </w:pPr>
      <w:r w:rsidRPr="006B0D95">
        <w:rPr>
          <w:rFonts w:ascii="Calibri" w:eastAsia="Calibri" w:hAnsi="Calibri" w:cs="Calibri"/>
        </w:rPr>
        <w:t>We input an example sentence to the model. The pipeline processes the text, classifies it, and returns the sentiment along with the confidence score.</w:t>
      </w:r>
    </w:p>
    <w:p w14:paraId="6756960E" w14:textId="323C8667" w:rsidR="4843D486" w:rsidRPr="00E34BC6" w:rsidRDefault="4843D486">
      <w:pPr>
        <w:pStyle w:val="L-Bullets"/>
        <w:rPr>
          <w:rFonts w:ascii="Calibri" w:eastAsia="Calibri" w:hAnsi="Calibri" w:cs="Calibri"/>
          <w:sz w:val="24"/>
          <w:szCs w:val="24"/>
          <w:rPrChange w:id="107" w:author="Tazeen Shaikh" w:date="2024-07-10T18:44:00Z" w16du:dateUtc="2024-07-10T13:14:00Z">
            <w:rPr/>
          </w:rPrChange>
        </w:rPr>
        <w:pPrChange w:id="108" w:author="Tazeen Shaikh" w:date="2024-07-10T18:44:00Z" w16du:dateUtc="2024-07-10T13:14:00Z">
          <w:pPr>
            <w:spacing w:after="0"/>
          </w:pPr>
        </w:pPrChange>
      </w:pPr>
    </w:p>
    <w:p w14:paraId="15F09401" w14:textId="327922FB" w:rsidR="4843D486" w:rsidRDefault="4843D486" w:rsidP="4843D486">
      <w:pPr>
        <w:pStyle w:val="P-CalloutHeading"/>
        <w:rPr>
          <w:rFonts w:ascii="Calibri" w:eastAsia="Calibri" w:hAnsi="Calibri" w:cs="Calibri"/>
          <w:bCs/>
          <w:szCs w:val="24"/>
          <w:lang w:val="en-US"/>
        </w:rPr>
      </w:pPr>
      <w:r w:rsidRPr="4843D486">
        <w:rPr>
          <w:lang w:val="en-US"/>
        </w:rPr>
        <w:t>Recommendations to Illustrate the code with graphics</w:t>
      </w:r>
    </w:p>
    <w:p w14:paraId="7C0E1633" w14:textId="57EBF7C4" w:rsidR="4843D486" w:rsidRDefault="4843D486" w:rsidP="4843D486">
      <w:pPr>
        <w:pStyle w:val="P-Callout"/>
        <w:numPr>
          <w:ilvl w:val="0"/>
          <w:numId w:val="35"/>
        </w:numPr>
        <w:rPr>
          <w:rFonts w:ascii="Calibri" w:eastAsia="Calibri" w:hAnsi="Calibri" w:cs="Calibri"/>
          <w:lang w:val="en-US"/>
        </w:rPr>
      </w:pPr>
      <w:r w:rsidRPr="4843D486">
        <w:rPr>
          <w:lang w:val="en-US"/>
        </w:rPr>
        <w:lastRenderedPageBreak/>
        <w:t>Flowchart of the Sentiment Analysis Process:</w:t>
      </w:r>
    </w:p>
    <w:p w14:paraId="770F3B76" w14:textId="523C2A3C" w:rsidR="4843D486" w:rsidRDefault="4843D486" w:rsidP="4843D486">
      <w:pPr>
        <w:pStyle w:val="P-Callout"/>
        <w:numPr>
          <w:ilvl w:val="1"/>
          <w:numId w:val="35"/>
        </w:numPr>
        <w:rPr>
          <w:rFonts w:ascii="Calibri" w:eastAsia="Calibri" w:hAnsi="Calibri" w:cs="Calibri"/>
          <w:lang w:val="en-US"/>
        </w:rPr>
      </w:pPr>
      <w:r w:rsidRPr="4843D486">
        <w:rPr>
          <w:lang w:val="en-US"/>
        </w:rPr>
        <w:t>Illustrate how the input text is tokenized, processed by BERT, and how the output sentiment is generated.</w:t>
      </w:r>
    </w:p>
    <w:p w14:paraId="15A5B7AE" w14:textId="4C148660" w:rsidR="4843D486" w:rsidRDefault="4843D486" w:rsidP="4843D486">
      <w:pPr>
        <w:pStyle w:val="P-Callout"/>
        <w:numPr>
          <w:ilvl w:val="0"/>
          <w:numId w:val="35"/>
        </w:numPr>
        <w:rPr>
          <w:rFonts w:ascii="Calibri" w:eastAsia="Calibri" w:hAnsi="Calibri" w:cs="Calibri"/>
          <w:lang w:val="en-US"/>
        </w:rPr>
      </w:pPr>
      <w:r w:rsidRPr="4843D486">
        <w:rPr>
          <w:lang w:val="en-US"/>
        </w:rPr>
        <w:t>BERT Model Architecture:</w:t>
      </w:r>
    </w:p>
    <w:p w14:paraId="031A50A4" w14:textId="5C48A8CD" w:rsidR="4843D486" w:rsidRDefault="4843D486" w:rsidP="4843D486">
      <w:pPr>
        <w:pStyle w:val="P-Callout"/>
        <w:numPr>
          <w:ilvl w:val="1"/>
          <w:numId w:val="35"/>
        </w:numPr>
        <w:rPr>
          <w:rFonts w:ascii="Calibri" w:eastAsia="Calibri" w:hAnsi="Calibri" w:cs="Calibri"/>
          <w:lang w:val="en-US"/>
        </w:rPr>
      </w:pPr>
      <w:r w:rsidRPr="4843D486">
        <w:rPr>
          <w:lang w:val="en-US"/>
        </w:rPr>
        <w:t>A diagram showing the internal architecture of BERT, highlighting the attention mechanisms and how they contribute to understanding the context in the input text.</w:t>
      </w:r>
    </w:p>
    <w:p w14:paraId="280821C8" w14:textId="6C57E8AB" w:rsidR="4843D486" w:rsidRDefault="4843D486" w:rsidP="4843D486">
      <w:pPr>
        <w:pStyle w:val="P-Callout"/>
        <w:numPr>
          <w:ilvl w:val="0"/>
          <w:numId w:val="35"/>
        </w:numPr>
        <w:rPr>
          <w:rFonts w:ascii="Calibri" w:eastAsia="Calibri" w:hAnsi="Calibri" w:cs="Calibri"/>
          <w:lang w:val="en-US"/>
        </w:rPr>
      </w:pPr>
      <w:r w:rsidRPr="4843D486">
        <w:rPr>
          <w:lang w:val="en-US"/>
        </w:rPr>
        <w:t>Results Visualization:</w:t>
      </w:r>
    </w:p>
    <w:p w14:paraId="392EFF8F" w14:textId="38D6B3D4" w:rsidR="4843D486" w:rsidRDefault="4843D486" w:rsidP="4843D486">
      <w:pPr>
        <w:pStyle w:val="P-Callout"/>
        <w:numPr>
          <w:ilvl w:val="1"/>
          <w:numId w:val="35"/>
        </w:numPr>
        <w:rPr>
          <w:lang w:val="en-US"/>
        </w:rPr>
      </w:pPr>
      <w:r w:rsidRPr="4843D486">
        <w:rPr>
          <w:lang w:val="en-US"/>
        </w:rPr>
        <w:t>Graphs or charts that show sentiment analysis results on various sample texts to demonstrate the effectiveness of the model.</w:t>
      </w:r>
    </w:p>
    <w:p w14:paraId="7226F5D4" w14:textId="24EFCE1B" w:rsidR="4843D486" w:rsidRDefault="4843D486" w:rsidP="4843D486">
      <w:pPr>
        <w:pStyle w:val="P-CalloutHeading"/>
        <w:rPr>
          <w:lang w:val="en-US"/>
        </w:rPr>
      </w:pPr>
      <w:r w:rsidRPr="4843D486">
        <w:rPr>
          <w:lang w:val="en-US"/>
        </w:rPr>
        <w:t>Recommended Graphics and Illustrations for this section</w:t>
      </w:r>
    </w:p>
    <w:p w14:paraId="0A8EC3C4" w14:textId="667EB910" w:rsidR="4843D486" w:rsidRDefault="4843D486" w:rsidP="4843D486">
      <w:pPr>
        <w:pStyle w:val="P-Callout"/>
        <w:rPr>
          <w:rFonts w:ascii="Calibri" w:eastAsia="Calibri" w:hAnsi="Calibri" w:cs="Calibri"/>
          <w:b/>
          <w:bCs/>
          <w:lang w:val="en-US"/>
        </w:rPr>
      </w:pPr>
      <w:r w:rsidRPr="4843D486">
        <w:rPr>
          <w:lang w:val="en-US"/>
        </w:rPr>
        <w:t>Timeline of NLP Evolution:</w:t>
      </w:r>
    </w:p>
    <w:p w14:paraId="59366607" w14:textId="22A0466C" w:rsidR="4843D486" w:rsidRDefault="4843D486" w:rsidP="4843D486">
      <w:pPr>
        <w:pStyle w:val="P-Callout"/>
        <w:rPr>
          <w:rFonts w:ascii="Calibri" w:eastAsia="Calibri" w:hAnsi="Calibri" w:cs="Calibri"/>
          <w:b/>
          <w:bCs/>
          <w:lang w:val="en-US"/>
        </w:rPr>
      </w:pPr>
      <w:r w:rsidRPr="4843D486">
        <w:rPr>
          <w:lang w:val="en-US"/>
        </w:rPr>
        <w:t>A visual timeline that highlights key milestones in NLP, from early rule-based systems to the latest deep learning models. This illustration will help readers visualize the rapid evolution of NLP technologies and their increasing complexity and capabilities.</w:t>
      </w:r>
    </w:p>
    <w:p w14:paraId="527E9D69" w14:textId="25B9065F" w:rsidR="4843D486" w:rsidRDefault="4843D486" w:rsidP="4843D486">
      <w:pPr>
        <w:pStyle w:val="P-Callout"/>
        <w:rPr>
          <w:rFonts w:ascii="Calibri" w:eastAsia="Calibri" w:hAnsi="Calibri" w:cs="Calibri"/>
          <w:b/>
          <w:bCs/>
          <w:lang w:val="en-US"/>
        </w:rPr>
      </w:pPr>
      <w:r w:rsidRPr="4843D486">
        <w:rPr>
          <w:lang w:val="en-US"/>
        </w:rPr>
        <w:t>Architecture Diagrams of NLP Models:</w:t>
      </w:r>
    </w:p>
    <w:p w14:paraId="587DFAE8" w14:textId="58C7922F" w:rsidR="4843D486" w:rsidRDefault="4843D486" w:rsidP="4843D486">
      <w:pPr>
        <w:pStyle w:val="P-Callout"/>
        <w:rPr>
          <w:rFonts w:ascii="Calibri" w:eastAsia="Calibri" w:hAnsi="Calibri" w:cs="Calibri"/>
          <w:b/>
          <w:bCs/>
          <w:lang w:val="en-US"/>
        </w:rPr>
      </w:pPr>
      <w:r w:rsidRPr="4843D486">
        <w:rPr>
          <w:lang w:val="en-US"/>
        </w:rPr>
        <w:t>Detailed diagrams of LSTM and Transformer architectures, providing a clear visual understanding of how deep learning has transformed NLP. These diagrams should highlight components like attention mechanisms that are crucial for processing language.</w:t>
      </w:r>
    </w:p>
    <w:p w14:paraId="7021AADE" w14:textId="781F9F83" w:rsidR="4843D486" w:rsidRDefault="4843D486" w:rsidP="4843D486">
      <w:pPr>
        <w:pStyle w:val="P-Callout"/>
        <w:rPr>
          <w:rFonts w:ascii="Calibri" w:eastAsia="Calibri" w:hAnsi="Calibri" w:cs="Calibri"/>
          <w:b/>
          <w:bCs/>
          <w:lang w:val="en-US"/>
        </w:rPr>
      </w:pPr>
      <w:r w:rsidRPr="4843D486">
        <w:rPr>
          <w:lang w:val="en-US"/>
        </w:rPr>
        <w:t>Case Study Infographics:</w:t>
      </w:r>
    </w:p>
    <w:p w14:paraId="130ABCB5" w14:textId="583125DB" w:rsidR="4843D486" w:rsidRDefault="4843D486" w:rsidP="4843D486">
      <w:pPr>
        <w:pStyle w:val="P-Callout"/>
        <w:rPr>
          <w:rFonts w:ascii="Calibri" w:eastAsia="Calibri" w:hAnsi="Calibri" w:cs="Calibri"/>
          <w:b/>
          <w:bCs/>
          <w:lang w:val="en-US"/>
        </w:rPr>
      </w:pPr>
      <w:r w:rsidRPr="4843D486">
        <w:rPr>
          <w:lang w:val="en-US"/>
        </w:rPr>
        <w:lastRenderedPageBreak/>
        <w:t>Infographics showcasing real-world applications of NLP in customer service, healthcare, and finance. Each infographic could detail a specific case study, such as a chatbot interaction, medical text analysis, or sentiment analysis in financial forecasting, illustrating the practical impact of NLP technologies.</w:t>
      </w:r>
    </w:p>
    <w:p w14:paraId="67F7E088" w14:textId="6E14309B" w:rsidR="4843D486" w:rsidRDefault="4843D486" w:rsidP="4843D486">
      <w:pPr>
        <w:pStyle w:val="P-CalloutHeading"/>
      </w:pPr>
      <w:r w:rsidRPr="4843D486">
        <w:rPr>
          <w:lang w:val="en-US"/>
        </w:rPr>
        <w:t>In-Text Citations and References</w:t>
      </w:r>
    </w:p>
    <w:p w14:paraId="26F0CA94" w14:textId="77AB3390" w:rsidR="4843D486" w:rsidRDefault="4843D486" w:rsidP="4843D486">
      <w:pPr>
        <w:pStyle w:val="P-Callout"/>
        <w:rPr>
          <w:rFonts w:ascii="Calibri" w:eastAsia="Calibri" w:hAnsi="Calibri" w:cs="Calibri"/>
          <w:lang w:val="en-US"/>
        </w:rPr>
      </w:pPr>
      <w:r w:rsidRPr="4843D486">
        <w:rPr>
          <w:lang w:val="en-US"/>
        </w:rPr>
        <w:t>Jurafsky, D., &amp; Martin, J. H. (2019). Speech and Language Processing. 3rd ed. Pearson.</w:t>
      </w:r>
    </w:p>
    <w:p w14:paraId="67377311" w14:textId="35199346" w:rsidR="4843D486" w:rsidRDefault="4843D486" w:rsidP="4843D486">
      <w:pPr>
        <w:pStyle w:val="P-Callout"/>
        <w:rPr>
          <w:rFonts w:ascii="Calibri" w:eastAsia="Calibri" w:hAnsi="Calibri" w:cs="Calibri"/>
          <w:lang w:val="en-US"/>
        </w:rPr>
      </w:pPr>
      <w:r w:rsidRPr="4843D486">
        <w:rPr>
          <w:lang w:val="en-US"/>
        </w:rPr>
        <w:t>Manning, C. D., Raghavan, P., &amp; Schütze, H. (2008). Introduction to Information Retrieval. Cambridge University Press.</w:t>
      </w:r>
    </w:p>
    <w:p w14:paraId="7DD8C184" w14:textId="1250E382" w:rsidR="4843D486" w:rsidRDefault="4843D486" w:rsidP="4843D486">
      <w:pPr>
        <w:pStyle w:val="P-Callout"/>
        <w:rPr>
          <w:rFonts w:ascii="Calibri" w:eastAsia="Calibri" w:hAnsi="Calibri" w:cs="Calibri"/>
          <w:lang w:val="en-US"/>
        </w:rPr>
      </w:pPr>
      <w:r w:rsidRPr="4843D486">
        <w:rPr>
          <w:lang w:val="en-US"/>
        </w:rPr>
        <w:t>Vaswani, A., et al. (2017). "Attention is All You Need." In Proc. of NIPS 2017, pp. 5998-6008.</w:t>
      </w:r>
    </w:p>
    <w:p w14:paraId="4BA19AFB" w14:textId="6E74E5DE" w:rsidR="4843D486" w:rsidRDefault="4843D486" w:rsidP="4843D486">
      <w:pPr>
        <w:pStyle w:val="P-Callout"/>
        <w:rPr>
          <w:rFonts w:ascii="Calibri" w:eastAsia="Calibri" w:hAnsi="Calibri" w:cs="Calibri"/>
          <w:lang w:val="en-US"/>
        </w:rPr>
      </w:pPr>
      <w:r w:rsidRPr="4843D486">
        <w:rPr>
          <w:lang w:val="en-US"/>
        </w:rPr>
        <w:t>Brown, T. B., et al. (2020). "Language Models are Few-Shot Learners." arXiv preprint arXiv:2005.14165.</w:t>
      </w:r>
    </w:p>
    <w:p w14:paraId="3055A30D" w14:textId="4F688846" w:rsidR="4843D486" w:rsidRDefault="4843D486" w:rsidP="4843D486">
      <w:pPr>
        <w:pStyle w:val="P-Callout"/>
        <w:rPr>
          <w:rFonts w:ascii="Calibri" w:eastAsia="Calibri" w:hAnsi="Calibri" w:cs="Calibri"/>
          <w:lang w:val="en-US"/>
        </w:rPr>
      </w:pPr>
      <w:r w:rsidRPr="4843D486">
        <w:rPr>
          <w:lang w:val="en-US"/>
        </w:rPr>
        <w:t>Esteva, A., et al. (2019). "A Guide to Deep Learning in Healthcare." Nature Medicine, vol. 25, pp. 24-29.</w:t>
      </w:r>
    </w:p>
    <w:p w14:paraId="50AACDFF" w14:textId="335100B4" w:rsidR="4843D486" w:rsidRDefault="4843D486" w:rsidP="4843D486">
      <w:pPr>
        <w:pStyle w:val="P-Callout"/>
        <w:rPr>
          <w:rFonts w:ascii="Calibri" w:eastAsia="Calibri" w:hAnsi="Calibri" w:cs="Calibri"/>
          <w:lang w:val="en-US"/>
        </w:rPr>
      </w:pPr>
      <w:r w:rsidRPr="4843D486">
        <w:rPr>
          <w:lang w:val="en-US"/>
        </w:rPr>
        <w:t>Bao, Y., &amp; Datta, A. (2018). "Simultaneously Discovering and Learning New Features for Action Recognition." In Proc. of IEEE Conference on Computer Vision and Pattern Recognition, pp. 779-788.</w:t>
      </w:r>
    </w:p>
    <w:p w14:paraId="790EB33B" w14:textId="6325BD14" w:rsidR="4843D486" w:rsidRDefault="4843D486" w:rsidP="4843D486">
      <w:pPr>
        <w:pStyle w:val="P-CalloutHeading"/>
      </w:pPr>
      <w:r w:rsidRPr="4843D486">
        <w:rPr>
          <w:lang w:val="en-US"/>
        </w:rPr>
        <w:t xml:space="preserve"> I always include detailed citations, illustrations, and real-world examples to provide a comprehensive overview of NLP's role in AI.</w:t>
      </w:r>
    </w:p>
    <w:p w14:paraId="758E3069" w14:textId="5010257D" w:rsidR="00A55F8D" w:rsidRDefault="55E8AE02" w:rsidP="4843D486">
      <w:pPr>
        <w:pStyle w:val="H1-Section"/>
      </w:pPr>
      <w:commentRangeStart w:id="109"/>
      <w:r w:rsidRPr="55E8AE02">
        <w:rPr>
          <w:lang w:val="en-GB"/>
        </w:rPr>
        <w:t>Advanced concepts in NLP and deep learning</w:t>
      </w:r>
      <w:r w:rsidRPr="55E8AE02">
        <w:t xml:space="preserve"> </w:t>
      </w:r>
    </w:p>
    <w:p w14:paraId="215A1C98" w14:textId="29415283" w:rsidR="4843D486" w:rsidRDefault="55E8AE02" w:rsidP="4843D486">
      <w:pPr>
        <w:pStyle w:val="H2-Heading"/>
      </w:pPr>
      <w:r w:rsidRPr="55E8AE02">
        <w:t>Key NLP tasks and their real-world implementation</w:t>
      </w:r>
    </w:p>
    <w:p w14:paraId="1586434F" w14:textId="30992353" w:rsidR="4843D486" w:rsidRDefault="4843D486" w:rsidP="4843D486">
      <w:pPr>
        <w:pStyle w:val="H3-Subheading"/>
      </w:pPr>
      <w:r w:rsidRPr="4843D486">
        <w:t xml:space="preserve">Text Classification </w:t>
      </w:r>
      <w:commentRangeEnd w:id="109"/>
      <w:r w:rsidR="00E34BC6">
        <w:rPr>
          <w:rStyle w:val="CommentReference"/>
          <w:b w:val="0"/>
        </w:rPr>
        <w:commentReference w:id="109"/>
      </w:r>
    </w:p>
    <w:p w14:paraId="04979818" w14:textId="38869620" w:rsidR="4843D486" w:rsidRDefault="4843D486" w:rsidP="4843D486">
      <w:pPr>
        <w:spacing w:after="0"/>
      </w:pPr>
      <w:r w:rsidRPr="4843D486">
        <w:rPr>
          <w:rFonts w:ascii="Calibri" w:eastAsia="Calibri" w:hAnsi="Calibri" w:cs="Calibri"/>
        </w:rPr>
        <w:lastRenderedPageBreak/>
        <w:t>Text classification involves categorizing text into predefined groups. It is fundamental in applications such as spam detection, where emails are classified into 'spam' or 'non-spam' categories, and sentiment analysis, where opinions in text are classified as positive, negative, or neutral. For instance, companies use sentiment analysis to monitor brand sentiment from customer reviews on social media and other online platforms. Advanced deep learning models, such as Convolutional Neural Networks (CNNs) and Recurrent Neural Networks (RNNs), have significantly improved the accuracy and efficiency of these tasks by capturing contextual nuances in text data (Kim, 2014; Zhou et al., 2016).</w:t>
      </w:r>
    </w:p>
    <w:p w14:paraId="10230689" w14:textId="62BC1E0E" w:rsidR="4843D486" w:rsidRDefault="4843D486" w:rsidP="4843D486">
      <w:pPr>
        <w:pStyle w:val="H3-Subheading"/>
      </w:pPr>
      <w:r w:rsidRPr="4843D486">
        <w:t xml:space="preserve">Named Entity Recognition (NER) </w:t>
      </w:r>
    </w:p>
    <w:p w14:paraId="2702370A" w14:textId="75976336" w:rsidR="4843D486" w:rsidRDefault="4843D486" w:rsidP="4843D486">
      <w:pPr>
        <w:spacing w:after="0"/>
        <w:rPr>
          <w:rFonts w:ascii="Calibri" w:eastAsia="Calibri" w:hAnsi="Calibri" w:cs="Calibri"/>
        </w:rPr>
      </w:pPr>
      <w:r w:rsidRPr="4843D486">
        <w:rPr>
          <w:rFonts w:ascii="Calibri" w:eastAsia="Calibri" w:hAnsi="Calibri" w:cs="Calibri"/>
        </w:rPr>
        <w:t>NER is crucial for information extraction where the aim is to identify predefined entities in text, such as person names, organizations, locations, and dates. This functionality is pivotal in enhancing content recommendations systems, automating customer support, and streamlining data entry processes in business applications. For example, in automated news aggregation services, NER helps categorize articles by extracting key entities like geopolitical entities and corporate names (Lample et al., 2016).</w:t>
      </w:r>
    </w:p>
    <w:p w14:paraId="68D96108" w14:textId="71846940" w:rsidR="4843D486" w:rsidRDefault="4843D486" w:rsidP="4843D486">
      <w:pPr>
        <w:pStyle w:val="H3-Subheading"/>
      </w:pPr>
      <w:r w:rsidRPr="4843D486">
        <w:t>Sentiment Analysis</w:t>
      </w:r>
    </w:p>
    <w:p w14:paraId="6DE1DDDE" w14:textId="350BD61B" w:rsidR="4843D486" w:rsidRDefault="4843D486" w:rsidP="4843D486">
      <w:pPr>
        <w:spacing w:after="0"/>
      </w:pPr>
      <w:r w:rsidRPr="4843D486">
        <w:rPr>
          <w:rFonts w:ascii="Calibri" w:eastAsia="Calibri" w:hAnsi="Calibri" w:cs="Calibri"/>
        </w:rPr>
        <w:t>This involves analyzing text to detect subjective information such as the mood, opinions, and emotions expressed. It is widely used in business analytics to gauge public opinion, in financial markets to predict stock movements based on news sentiment, and in product analytics to understand customer satisfaction. Deep learning techniques, such as Long Short-Term Memory networks (LSTMs), have been effectively applied to improve the accuracy of sentiment detection over large and diverse datasets (Hochreiter &amp; Schmidhuber, 1997).</w:t>
      </w:r>
    </w:p>
    <w:p w14:paraId="58448FAB" w14:textId="238630FF" w:rsidR="4843D486" w:rsidRDefault="4843D486" w:rsidP="4843D486">
      <w:pPr>
        <w:pStyle w:val="H3-Subheading"/>
      </w:pPr>
      <w:r w:rsidRPr="4843D486">
        <w:t>Transformative Role of Transformer Models in NLP</w:t>
      </w:r>
    </w:p>
    <w:p w14:paraId="0E24CFBF" w14:textId="3B18493D" w:rsidR="4843D486" w:rsidRDefault="4843D486" w:rsidP="4843D486">
      <w:pPr>
        <w:spacing w:after="0"/>
      </w:pPr>
      <w:r w:rsidRPr="4843D486">
        <w:rPr>
          <w:rFonts w:ascii="Calibri" w:eastAsia="Calibri" w:hAnsi="Calibri" w:cs="Calibri"/>
        </w:rPr>
        <w:t>The introduction of transformer models by Vaswani et al. (2017) marked a revolutionary advancement in NLP. Unlike previous models reliant on sequential data processing, transformers use a mechanism known as 'attention' to weigh the influence of different words in a sentence, regardless of their positional distance. This allows the model to capture complex word dependencies and significantly improves the efficiency of language understanding tasks.</w:t>
      </w:r>
    </w:p>
    <w:p w14:paraId="09CA7FD9" w14:textId="0D4A514F" w:rsidR="4843D486" w:rsidRDefault="4843D486" w:rsidP="4843D486">
      <w:pPr>
        <w:spacing w:after="0"/>
        <w:rPr>
          <w:rFonts w:ascii="Calibri" w:eastAsia="Calibri" w:hAnsi="Calibri" w:cs="Calibri"/>
        </w:rPr>
      </w:pPr>
    </w:p>
    <w:p w14:paraId="1BDC0FB6" w14:textId="335CB5CF" w:rsidR="4843D486" w:rsidRDefault="4843D486" w:rsidP="4843D486">
      <w:pPr>
        <w:spacing w:after="0"/>
      </w:pPr>
      <w:r w:rsidRPr="4843D486">
        <w:rPr>
          <w:rFonts w:ascii="Calibri" w:eastAsia="Calibri" w:hAnsi="Calibri" w:cs="Calibri"/>
        </w:rPr>
        <w:lastRenderedPageBreak/>
        <w:t>Transformers have been foundational in developing state-of-the-art models such as BERT (Bidirectional Encoder Representations from Transformers) and GPT (Generative Pretrained Transformer). BERT, for example, has set new standards for NER and question answering tasks by effectively understanding the context in which words appear (Devlin et al., 2019). GPT, on the other hand, has been utilized to generate coherent and contextually relevant text based on a given prompt, demonstrating remarkable capabilities in text generation tasks (Radford et al., 2019).</w:t>
      </w:r>
    </w:p>
    <w:p w14:paraId="2D458E0A" w14:textId="56841607" w:rsidR="4843D486" w:rsidRDefault="4843D486" w:rsidP="4843D486">
      <w:pPr>
        <w:spacing w:after="0"/>
      </w:pPr>
      <w:r w:rsidRPr="4843D486">
        <w:rPr>
          <w:rFonts w:ascii="Calibri" w:eastAsia="Calibri" w:hAnsi="Calibri" w:cs="Calibri"/>
        </w:rPr>
        <w:t xml:space="preserve"> </w:t>
      </w:r>
    </w:p>
    <w:p w14:paraId="70794B56" w14:textId="675CC917" w:rsidR="4843D486" w:rsidRDefault="4843D486" w:rsidP="4843D486">
      <w:commentRangeStart w:id="110"/>
      <w:r w:rsidRPr="4843D486">
        <w:rPr>
          <w:rStyle w:val="IntenseReference"/>
        </w:rPr>
        <w:t>This section has been designed to provide an in-depth understanding of advanced NLP tasks and the impact of transformative deep learning models, particularly transformers, catering to the needs of researchers, practitioners, and professionals in AI and ML fields</w:t>
      </w:r>
      <w:commentRangeEnd w:id="110"/>
      <w:r w:rsidR="006A30AB">
        <w:rPr>
          <w:rStyle w:val="CommentReference"/>
        </w:rPr>
        <w:commentReference w:id="110"/>
      </w:r>
      <w:r w:rsidRPr="4843D486">
        <w:rPr>
          <w:rStyle w:val="IntenseReference"/>
        </w:rPr>
        <w:t>.</w:t>
      </w:r>
    </w:p>
    <w:p w14:paraId="301E2823" w14:textId="2B8F2EBE" w:rsidR="4843D486" w:rsidRDefault="4843D486" w:rsidP="4843D486">
      <w:pPr>
        <w:pStyle w:val="H2-Heading"/>
      </w:pPr>
      <w:r w:rsidRPr="4843D486">
        <w:t>Example: Utilizing Hugging Face Diffusion for Text Classification</w:t>
      </w:r>
    </w:p>
    <w:p w14:paraId="175FA61C" w14:textId="549DFE00" w:rsidR="4843D486" w:rsidRDefault="4843D486" w:rsidP="4843D486">
      <w:pPr>
        <w:rPr>
          <w:rFonts w:ascii="Calibri" w:eastAsia="Calibri" w:hAnsi="Calibri" w:cs="Calibri"/>
        </w:rPr>
      </w:pPr>
      <w:del w:id="111" w:author="Tazeen Shaikh" w:date="2024-07-10T19:10:00Z" w16du:dateUtc="2024-07-10T13:40:00Z">
        <w:r w:rsidRPr="4843D486" w:rsidDel="003E31D1">
          <w:delText xml:space="preserve">Introduction: </w:delText>
        </w:r>
      </w:del>
      <w:r w:rsidRPr="4843D486">
        <w:t>Text classification is a fundamental task in NLP where text is categorized into predefined labels. It's widely used in filtering spam, identifying topics in documents, or detecting sentiment in customer reviews. In this example, we'll demonstrate how to use the Hugging Face Transformers library to perform text classification with a state-of-the-art transformer model, specifically focusing on sentiment analysis.</w:t>
      </w:r>
    </w:p>
    <w:p w14:paraId="43EA2350" w14:textId="6D8C5395" w:rsidR="4843D486" w:rsidRDefault="4843D486" w:rsidP="4843D486">
      <w:pPr>
        <w:pStyle w:val="H3-Subheading"/>
      </w:pPr>
      <w:commentRangeStart w:id="112"/>
      <w:r w:rsidRPr="4843D486">
        <w:t>Python Code Example Using Hugging Face's Transformers Library</w:t>
      </w:r>
      <w:commentRangeEnd w:id="112"/>
      <w:r w:rsidR="003E31D1">
        <w:rPr>
          <w:rStyle w:val="CommentReference"/>
          <w:b w:val="0"/>
        </w:rPr>
        <w:commentReference w:id="112"/>
      </w:r>
    </w:p>
    <w:p w14:paraId="660A5BD5" w14:textId="0511D92C" w:rsidR="4843D486" w:rsidRDefault="4843D486">
      <w:pPr>
        <w:pStyle w:val="SC-Source"/>
        <w:pPrChange w:id="113" w:author="Tazeen Shaikh" w:date="2024-07-10T19:11:00Z" w16du:dateUtc="2024-07-10T13:41:00Z">
          <w:pPr>
            <w:pStyle w:val="P-Source"/>
          </w:pPr>
        </w:pPrChange>
      </w:pPr>
      <w:r w:rsidRPr="4843D486">
        <w:t>``python</w:t>
      </w:r>
    </w:p>
    <w:p w14:paraId="628CE359" w14:textId="55CA4C44" w:rsidR="4843D486" w:rsidRDefault="4843D486">
      <w:pPr>
        <w:pStyle w:val="SC-Source"/>
        <w:rPr>
          <w:rFonts w:ascii="Consolas" w:eastAsia="Consolas" w:hAnsi="Consolas"/>
          <w:szCs w:val="22"/>
        </w:rPr>
        <w:pPrChange w:id="114" w:author="Tazeen Shaikh" w:date="2024-07-10T19:11:00Z" w16du:dateUtc="2024-07-10T13:41:00Z">
          <w:pPr>
            <w:pStyle w:val="P-Source"/>
          </w:pPr>
        </w:pPrChange>
      </w:pPr>
      <w:r w:rsidRPr="4843D486">
        <w:t>from transformers import pipeline</w:t>
      </w:r>
      <w:r>
        <w:br/>
      </w:r>
      <w:r>
        <w:br/>
      </w:r>
      <w:r w:rsidRPr="4843D486">
        <w:t>classifier = pipeline('sentiment-analysis', model="distilbert-base-uncased-finetuned-sst-2-english")</w:t>
      </w:r>
      <w:r>
        <w:br/>
      </w:r>
      <w:r>
        <w:br/>
      </w:r>
      <w:r w:rsidRPr="4843D486">
        <w:t xml:space="preserve">texts = ["I love using Hugging Face Transformers, they make NLP easy!", </w:t>
      </w:r>
      <w:r>
        <w:br/>
      </w:r>
      <w:r w:rsidRPr="4843D486">
        <w:t xml:space="preserve">         "The movie was terrible and I was disappointed by the plot."]</w:t>
      </w:r>
      <w:r>
        <w:br/>
      </w:r>
      <w:r>
        <w:br/>
      </w:r>
      <w:r w:rsidRPr="4843D486">
        <w:t>results = classifier(texts)</w:t>
      </w:r>
      <w:r>
        <w:br/>
      </w:r>
      <w:r>
        <w:br/>
      </w:r>
      <w:r w:rsidRPr="4843D486">
        <w:t>for i, text in enumerate(texts):</w:t>
      </w:r>
      <w:r>
        <w:br/>
      </w:r>
      <w:r w:rsidRPr="4843D486">
        <w:lastRenderedPageBreak/>
        <w:t xml:space="preserve">    print(f"Text: {text}\nSentiment: {results[i]['label']} with a confidence of {results[i]['score']:.4f}\n")</w:t>
      </w:r>
    </w:p>
    <w:p w14:paraId="47905C18" w14:textId="4AB9E65D" w:rsidR="4843D486" w:rsidRDefault="4843D486" w:rsidP="4843D486">
      <w:pPr>
        <w:pStyle w:val="H3-Subheading"/>
        <w:rPr>
          <w:rFonts w:ascii="Consolas" w:eastAsia="Consolas" w:hAnsi="Consolas" w:cs="Consolas"/>
          <w:sz w:val="22"/>
          <w:szCs w:val="22"/>
        </w:rPr>
      </w:pPr>
      <w:commentRangeStart w:id="115"/>
      <w:r w:rsidRPr="4843D486">
        <w:t>Detailed explanation:</w:t>
      </w:r>
      <w:commentRangeEnd w:id="115"/>
      <w:r w:rsidR="003E31D1">
        <w:rPr>
          <w:rStyle w:val="CommentReference"/>
          <w:b w:val="0"/>
        </w:rPr>
        <w:commentReference w:id="115"/>
      </w:r>
    </w:p>
    <w:p w14:paraId="33F49495" w14:textId="6743706E" w:rsidR="4843D486" w:rsidRDefault="4843D486" w:rsidP="4843D486">
      <w:pPr>
        <w:pStyle w:val="ListParagraph"/>
        <w:numPr>
          <w:ilvl w:val="0"/>
          <w:numId w:val="30"/>
        </w:numPr>
        <w:spacing w:before="240" w:after="240"/>
        <w:rPr>
          <w:rFonts w:ascii="Calibri" w:eastAsia="Calibri" w:hAnsi="Calibri" w:cs="Calibri"/>
          <w:b/>
          <w:bCs/>
        </w:rPr>
      </w:pPr>
      <w:r w:rsidRPr="4843D486">
        <w:rPr>
          <w:rFonts w:ascii="Calibri" w:eastAsia="Calibri" w:hAnsi="Calibri" w:cs="Calibri"/>
          <w:b/>
          <w:bCs/>
        </w:rPr>
        <w:t>Library Import:</w:t>
      </w:r>
    </w:p>
    <w:p w14:paraId="5E37C715" w14:textId="2A234A53" w:rsidR="4843D486" w:rsidRDefault="4843D486" w:rsidP="4843D486">
      <w:pPr>
        <w:pStyle w:val="ListParagraph"/>
        <w:numPr>
          <w:ilvl w:val="0"/>
          <w:numId w:val="24"/>
        </w:numPr>
        <w:spacing w:after="0"/>
        <w:rPr>
          <w:rFonts w:ascii="Calibri" w:eastAsia="Calibri" w:hAnsi="Calibri" w:cs="Calibri"/>
        </w:rPr>
      </w:pPr>
      <w:r w:rsidRPr="4843D486">
        <w:rPr>
          <w:rFonts w:ascii="Calibri" w:eastAsia="Calibri" w:hAnsi="Calibri" w:cs="Calibri"/>
        </w:rPr>
        <w:t xml:space="preserve">We import the </w:t>
      </w:r>
      <w:r w:rsidRPr="4843D486">
        <w:rPr>
          <w:rFonts w:ascii="Consolas" w:eastAsia="Consolas" w:hAnsi="Consolas" w:cs="Consolas"/>
        </w:rPr>
        <w:t>pipeline</w:t>
      </w:r>
      <w:r w:rsidRPr="4843D486">
        <w:rPr>
          <w:rFonts w:ascii="Calibri" w:eastAsia="Calibri" w:hAnsi="Calibri" w:cs="Calibri"/>
        </w:rPr>
        <w:t xml:space="preserve"> function from Hugging Face's </w:t>
      </w:r>
      <w:r w:rsidRPr="4843D486">
        <w:rPr>
          <w:rFonts w:ascii="Consolas" w:eastAsia="Consolas" w:hAnsi="Consolas" w:cs="Consolas"/>
        </w:rPr>
        <w:t>transformers</w:t>
      </w:r>
      <w:r w:rsidRPr="4843D486">
        <w:rPr>
          <w:rFonts w:ascii="Calibri" w:eastAsia="Calibri" w:hAnsi="Calibri" w:cs="Calibri"/>
        </w:rPr>
        <w:t xml:space="preserve"> library, which provides high-level utilities for accomplishing various NLP tasks.</w:t>
      </w:r>
    </w:p>
    <w:p w14:paraId="2E82D1CD" w14:textId="4DB9DE2D" w:rsidR="4843D486" w:rsidRDefault="4843D486" w:rsidP="4843D486">
      <w:pPr>
        <w:pStyle w:val="ListParagraph"/>
        <w:numPr>
          <w:ilvl w:val="0"/>
          <w:numId w:val="30"/>
        </w:numPr>
        <w:spacing w:before="240" w:after="240"/>
        <w:rPr>
          <w:rFonts w:ascii="Calibri" w:eastAsia="Calibri" w:hAnsi="Calibri" w:cs="Calibri"/>
          <w:b/>
          <w:bCs/>
        </w:rPr>
      </w:pPr>
      <w:r w:rsidRPr="4843D486">
        <w:rPr>
          <w:rFonts w:ascii="Calibri" w:eastAsia="Calibri" w:hAnsi="Calibri" w:cs="Calibri"/>
          <w:b/>
          <w:bCs/>
        </w:rPr>
        <w:t>Initializing the Pipeline:</w:t>
      </w:r>
    </w:p>
    <w:p w14:paraId="4460730C" w14:textId="1A1BCEC4" w:rsidR="4843D486" w:rsidRDefault="4843D486" w:rsidP="4843D486">
      <w:pPr>
        <w:pStyle w:val="ListParagraph"/>
        <w:numPr>
          <w:ilvl w:val="1"/>
          <w:numId w:val="30"/>
        </w:numPr>
        <w:spacing w:after="0"/>
        <w:rPr>
          <w:rFonts w:ascii="Calibri" w:eastAsia="Calibri" w:hAnsi="Calibri" w:cs="Calibri"/>
        </w:rPr>
      </w:pPr>
      <w:r w:rsidRPr="4843D486">
        <w:rPr>
          <w:rFonts w:ascii="Calibri" w:eastAsia="Calibri" w:hAnsi="Calibri" w:cs="Calibri"/>
        </w:rPr>
        <w:t>The pipeline is set up for sentiment analysis using "distilbert-base-uncased-finetuned-sst-2-english," a lighter version of BERT that is pre-trained and fine-tuned on a sentiment analysis task (Stanford Sentiment Treebank).</w:t>
      </w:r>
    </w:p>
    <w:p w14:paraId="1E6A7E2D" w14:textId="7ED170DC" w:rsidR="4843D486" w:rsidRDefault="4843D486" w:rsidP="4843D486">
      <w:pPr>
        <w:pStyle w:val="ListParagraph"/>
        <w:numPr>
          <w:ilvl w:val="0"/>
          <w:numId w:val="30"/>
        </w:numPr>
        <w:spacing w:before="240" w:after="240"/>
        <w:rPr>
          <w:rFonts w:ascii="Calibri" w:eastAsia="Calibri" w:hAnsi="Calibri" w:cs="Calibri"/>
          <w:b/>
          <w:bCs/>
        </w:rPr>
      </w:pPr>
      <w:r w:rsidRPr="4843D486">
        <w:rPr>
          <w:rFonts w:ascii="Calibri" w:eastAsia="Calibri" w:hAnsi="Calibri" w:cs="Calibri"/>
          <w:b/>
          <w:bCs/>
        </w:rPr>
        <w:t>Processing Texts:</w:t>
      </w:r>
    </w:p>
    <w:p w14:paraId="19107674" w14:textId="629D72F1" w:rsidR="4843D486" w:rsidRDefault="4843D486" w:rsidP="4843D486">
      <w:pPr>
        <w:pStyle w:val="ListParagraph"/>
        <w:numPr>
          <w:ilvl w:val="1"/>
          <w:numId w:val="30"/>
        </w:numPr>
        <w:spacing w:after="0"/>
        <w:rPr>
          <w:rFonts w:ascii="Calibri" w:eastAsia="Calibri" w:hAnsi="Calibri" w:cs="Calibri"/>
        </w:rPr>
      </w:pPr>
      <w:r w:rsidRPr="4843D486">
        <w:rPr>
          <w:rFonts w:ascii="Calibri" w:eastAsia="Calibri" w:hAnsi="Calibri" w:cs="Calibri"/>
        </w:rPr>
        <w:t>We input a list of texts to the model. The pipeline handles tokenization, model inference, and returns the sentiment classification and confidence score for each text.</w:t>
      </w:r>
    </w:p>
    <w:p w14:paraId="41F9FDC1" w14:textId="327922FB" w:rsidR="4843D486" w:rsidRDefault="4843D486" w:rsidP="4843D486">
      <w:pPr>
        <w:pStyle w:val="P-CalloutHeading"/>
        <w:rPr>
          <w:rFonts w:ascii="Calibri" w:eastAsia="Calibri" w:hAnsi="Calibri" w:cs="Calibri"/>
          <w:bCs/>
          <w:szCs w:val="24"/>
          <w:lang w:val="en-US"/>
        </w:rPr>
      </w:pPr>
      <w:r w:rsidRPr="4843D486">
        <w:rPr>
          <w:lang w:val="en-US"/>
        </w:rPr>
        <w:t>Recommendations to Illustrate the code with graphics</w:t>
      </w:r>
    </w:p>
    <w:p w14:paraId="0762222E" w14:textId="5E5C6D24" w:rsidR="4843D486" w:rsidRDefault="4843D486" w:rsidP="4843D486">
      <w:pPr>
        <w:pStyle w:val="P-Callout"/>
        <w:numPr>
          <w:ilvl w:val="0"/>
          <w:numId w:val="23"/>
        </w:numPr>
        <w:rPr>
          <w:rFonts w:ascii="Calibri" w:eastAsia="Calibri" w:hAnsi="Calibri" w:cs="Calibri"/>
          <w:b/>
          <w:bCs/>
          <w:lang w:val="en-US"/>
        </w:rPr>
      </w:pPr>
      <w:r w:rsidRPr="4843D486">
        <w:rPr>
          <w:lang w:val="en-US"/>
        </w:rPr>
        <w:t>Text Classification Pipeline Diagram:</w:t>
      </w:r>
    </w:p>
    <w:p w14:paraId="21756328" w14:textId="353B7704" w:rsidR="4843D486" w:rsidRDefault="4843D486" w:rsidP="4843D486">
      <w:pPr>
        <w:pStyle w:val="P-Callout"/>
        <w:numPr>
          <w:ilvl w:val="1"/>
          <w:numId w:val="23"/>
        </w:numPr>
        <w:rPr>
          <w:rFonts w:ascii="Calibri" w:eastAsia="Calibri" w:hAnsi="Calibri" w:cs="Calibri"/>
          <w:lang w:val="en-US"/>
        </w:rPr>
      </w:pPr>
      <w:r w:rsidRPr="4843D486">
        <w:rPr>
          <w:lang w:val="en-US"/>
        </w:rPr>
        <w:t>Create a flowchart that illustrates the steps from text input to classification output. Highlight the role of DistilBERT in processing the input and generating sentiment predictions.</w:t>
      </w:r>
    </w:p>
    <w:p w14:paraId="648B6E36" w14:textId="225E7613" w:rsidR="4843D486" w:rsidRDefault="4843D486" w:rsidP="4843D486">
      <w:pPr>
        <w:pStyle w:val="P-Callout"/>
        <w:numPr>
          <w:ilvl w:val="0"/>
          <w:numId w:val="23"/>
        </w:numPr>
        <w:rPr>
          <w:rFonts w:ascii="Calibri" w:eastAsia="Calibri" w:hAnsi="Calibri" w:cs="Calibri"/>
          <w:b/>
          <w:bCs/>
          <w:lang w:val="en-US"/>
        </w:rPr>
      </w:pPr>
      <w:r w:rsidRPr="4843D486">
        <w:rPr>
          <w:lang w:val="en-US"/>
        </w:rPr>
        <w:t>Model Architecture Diagram:</w:t>
      </w:r>
    </w:p>
    <w:p w14:paraId="23B34559" w14:textId="4F286E03" w:rsidR="4843D486" w:rsidRDefault="4843D486" w:rsidP="4843D486">
      <w:pPr>
        <w:pStyle w:val="P-Callout"/>
        <w:numPr>
          <w:ilvl w:val="1"/>
          <w:numId w:val="23"/>
        </w:numPr>
        <w:rPr>
          <w:rFonts w:ascii="Calibri" w:eastAsia="Calibri" w:hAnsi="Calibri" w:cs="Calibri"/>
          <w:lang w:val="en-US"/>
        </w:rPr>
      </w:pPr>
      <w:r w:rsidRPr="4843D486">
        <w:rPr>
          <w:lang w:val="en-US"/>
        </w:rPr>
        <w:t>Provide a visual representation of the DistilBERT architecture, noting its simplifications compared to BERT and emphasizing its efficiency and effectiveness in text classification tasks.</w:t>
      </w:r>
    </w:p>
    <w:p w14:paraId="525C52EA" w14:textId="41819CA2" w:rsidR="4843D486" w:rsidRDefault="4843D486" w:rsidP="4843D486">
      <w:pPr>
        <w:pStyle w:val="P-Callout"/>
        <w:numPr>
          <w:ilvl w:val="0"/>
          <w:numId w:val="23"/>
        </w:numPr>
        <w:rPr>
          <w:rFonts w:ascii="Calibri" w:eastAsia="Calibri" w:hAnsi="Calibri" w:cs="Calibri"/>
          <w:b/>
          <w:bCs/>
          <w:lang w:val="en-US"/>
        </w:rPr>
      </w:pPr>
      <w:r w:rsidRPr="4843D486">
        <w:rPr>
          <w:lang w:val="en-US"/>
        </w:rPr>
        <w:t>Results Visualization:</w:t>
      </w:r>
    </w:p>
    <w:p w14:paraId="288B2BA0" w14:textId="02CEAD3C" w:rsidR="4843D486" w:rsidRDefault="4843D486" w:rsidP="4843D486">
      <w:pPr>
        <w:pStyle w:val="P-Callout"/>
        <w:numPr>
          <w:ilvl w:val="1"/>
          <w:numId w:val="23"/>
        </w:numPr>
        <w:rPr>
          <w:rFonts w:ascii="Calibri" w:eastAsia="Calibri" w:hAnsi="Calibri" w:cs="Calibri"/>
          <w:lang w:val="en-US"/>
        </w:rPr>
      </w:pPr>
      <w:r w:rsidRPr="4843D486">
        <w:rPr>
          <w:lang w:val="en-US"/>
        </w:rPr>
        <w:lastRenderedPageBreak/>
        <w:t>Use bar charts or pie charts to represent the sentiment distribution across a set of sample texts, showing the confidence scores for sentiments detected by the model.</w:t>
      </w:r>
    </w:p>
    <w:p w14:paraId="6BEF7411" w14:textId="24EFCE1B" w:rsidR="4843D486" w:rsidRDefault="4843D486" w:rsidP="4843D486">
      <w:pPr>
        <w:pStyle w:val="P-CalloutHeading"/>
        <w:rPr>
          <w:lang w:val="en-US"/>
        </w:rPr>
      </w:pPr>
      <w:r w:rsidRPr="4843D486">
        <w:rPr>
          <w:lang w:val="en-US"/>
        </w:rPr>
        <w:t>Recommended Graphics and Illustrations for this section</w:t>
      </w:r>
    </w:p>
    <w:p w14:paraId="7494A9C6" w14:textId="2F1DE43D" w:rsidR="4843D486" w:rsidRDefault="4843D486" w:rsidP="4843D486">
      <w:pPr>
        <w:pStyle w:val="P-Callout"/>
        <w:numPr>
          <w:ilvl w:val="0"/>
          <w:numId w:val="33"/>
        </w:numPr>
        <w:rPr>
          <w:rFonts w:ascii="Calibri" w:eastAsia="Calibri" w:hAnsi="Calibri" w:cs="Calibri"/>
          <w:b/>
          <w:bCs/>
          <w:lang w:val="en-US"/>
        </w:rPr>
      </w:pPr>
      <w:r w:rsidRPr="4843D486">
        <w:rPr>
          <w:lang w:val="en-US"/>
        </w:rPr>
        <w:t>Flowchart of NLP Task Implementation:</w:t>
      </w:r>
    </w:p>
    <w:p w14:paraId="1F744FC0" w14:textId="18559198" w:rsidR="4843D486" w:rsidRDefault="4843D486" w:rsidP="4843D486">
      <w:pPr>
        <w:pStyle w:val="P-Callout"/>
        <w:numPr>
          <w:ilvl w:val="1"/>
          <w:numId w:val="33"/>
        </w:numPr>
        <w:rPr>
          <w:rFonts w:ascii="Calibri" w:eastAsia="Calibri" w:hAnsi="Calibri" w:cs="Calibri"/>
          <w:b/>
          <w:bCs/>
          <w:lang w:val="en-US"/>
        </w:rPr>
      </w:pPr>
      <w:r w:rsidRPr="4843D486">
        <w:rPr>
          <w:lang w:val="en-US"/>
        </w:rPr>
        <w:t>A detailed flowchart illustrating the steps involved in implementing key NLP tasks such as text classification, NER, and sentiment analysis. This should include data preprocessing, model training, evaluation, and application.</w:t>
      </w:r>
    </w:p>
    <w:p w14:paraId="36BD209F" w14:textId="315FA703" w:rsidR="4843D486" w:rsidRDefault="4843D486" w:rsidP="4843D486">
      <w:pPr>
        <w:pStyle w:val="P-Callout"/>
        <w:numPr>
          <w:ilvl w:val="0"/>
          <w:numId w:val="33"/>
        </w:numPr>
        <w:rPr>
          <w:rFonts w:ascii="Calibri" w:eastAsia="Calibri" w:hAnsi="Calibri" w:cs="Calibri"/>
          <w:b/>
          <w:bCs/>
          <w:lang w:val="en-US"/>
        </w:rPr>
      </w:pPr>
      <w:r w:rsidRPr="4843D486">
        <w:rPr>
          <w:lang w:val="en-US"/>
        </w:rPr>
        <w:t>Diagram of Transformer Model Architecture:</w:t>
      </w:r>
    </w:p>
    <w:p w14:paraId="187D0B84" w14:textId="6CF21FE1" w:rsidR="4843D486" w:rsidRDefault="4843D486" w:rsidP="4843D486">
      <w:pPr>
        <w:pStyle w:val="P-Callout"/>
        <w:numPr>
          <w:ilvl w:val="1"/>
          <w:numId w:val="33"/>
        </w:numPr>
        <w:rPr>
          <w:rFonts w:ascii="Calibri" w:eastAsia="Calibri" w:hAnsi="Calibri" w:cs="Calibri"/>
          <w:b/>
          <w:bCs/>
          <w:lang w:val="en-US"/>
        </w:rPr>
      </w:pPr>
      <w:r w:rsidRPr="4843D486">
        <w:rPr>
          <w:lang w:val="en-US"/>
        </w:rPr>
        <w:t>A comprehensive diagram explaining the transformer architecture, highlighting components like multi-head attention, position encoding, and feed-forward networks. This visualization will help elucidate how transformers process input data and learn dependencies.</w:t>
      </w:r>
    </w:p>
    <w:p w14:paraId="4852FC7D" w14:textId="6E82302C" w:rsidR="4843D486" w:rsidRDefault="4843D486" w:rsidP="4843D486">
      <w:pPr>
        <w:pStyle w:val="P-Callout"/>
        <w:numPr>
          <w:ilvl w:val="0"/>
          <w:numId w:val="33"/>
        </w:numPr>
        <w:rPr>
          <w:rFonts w:ascii="Calibri" w:eastAsia="Calibri" w:hAnsi="Calibri" w:cs="Calibri"/>
          <w:b/>
          <w:bCs/>
          <w:lang w:val="en-US"/>
        </w:rPr>
      </w:pPr>
      <w:r w:rsidRPr="4843D486">
        <w:rPr>
          <w:lang w:val="en-US"/>
        </w:rPr>
        <w:t>Comparative Performance Graphs:</w:t>
      </w:r>
    </w:p>
    <w:p w14:paraId="0EC28BDD" w14:textId="568E623D" w:rsidR="4843D486" w:rsidRDefault="4843D486" w:rsidP="4843D486">
      <w:pPr>
        <w:pStyle w:val="P-Callout"/>
        <w:numPr>
          <w:ilvl w:val="1"/>
          <w:numId w:val="33"/>
        </w:numPr>
        <w:rPr>
          <w:rFonts w:ascii="Calibri" w:eastAsia="Calibri" w:hAnsi="Calibri" w:cs="Calibri"/>
          <w:b/>
          <w:bCs/>
          <w:lang w:val="en-US"/>
        </w:rPr>
      </w:pPr>
      <w:r w:rsidRPr="4843D486">
        <w:rPr>
          <w:lang w:val="en-US"/>
        </w:rPr>
        <w:t>Graphs comparing the performance of transformer models with previous architectures (e.g., RNNs and LSTMs) on standard NLP benchmarks. This can visually demonstrate the efficacy and efficiency gains achieved with transformers.</w:t>
      </w:r>
    </w:p>
    <w:p w14:paraId="7F3FEF16" w14:textId="0ACF9509" w:rsidR="4843D486" w:rsidRDefault="4843D486" w:rsidP="4843D486">
      <w:pPr>
        <w:pStyle w:val="P-Callout"/>
        <w:numPr>
          <w:ilvl w:val="0"/>
          <w:numId w:val="33"/>
        </w:numPr>
        <w:rPr>
          <w:rFonts w:ascii="Calibri" w:eastAsia="Calibri" w:hAnsi="Calibri" w:cs="Calibri"/>
          <w:b/>
          <w:bCs/>
          <w:lang w:val="en-US"/>
        </w:rPr>
      </w:pPr>
      <w:r w:rsidRPr="4843D486">
        <w:rPr>
          <w:lang w:val="en-US"/>
        </w:rPr>
        <w:t>Case Studies of Transformer Applications:</w:t>
      </w:r>
    </w:p>
    <w:p w14:paraId="6592A998" w14:textId="7BB0F2AD" w:rsidR="4843D486" w:rsidRDefault="4843D486" w:rsidP="4843D486">
      <w:pPr>
        <w:pStyle w:val="P-Callout"/>
        <w:numPr>
          <w:ilvl w:val="1"/>
          <w:numId w:val="33"/>
        </w:numPr>
        <w:rPr>
          <w:rFonts w:ascii="Calibri" w:eastAsia="Calibri" w:hAnsi="Calibri" w:cs="Calibri"/>
          <w:b/>
          <w:bCs/>
          <w:lang w:val="en-US"/>
        </w:rPr>
      </w:pPr>
      <w:r w:rsidRPr="4843D486">
        <w:rPr>
          <w:lang w:val="en-US"/>
        </w:rPr>
        <w:t>Visual case studies showing real-world applications of transformer models in various industries. Each case study could depict the problem, the implementation of the transformer model, and the results achieved.</w:t>
      </w:r>
    </w:p>
    <w:p w14:paraId="1F92889E" w14:textId="6E14309B" w:rsidR="4843D486" w:rsidRDefault="4843D486" w:rsidP="4843D486">
      <w:pPr>
        <w:pStyle w:val="P-CalloutHeading"/>
      </w:pPr>
      <w:r w:rsidRPr="4843D486">
        <w:rPr>
          <w:lang w:val="en-US"/>
        </w:rPr>
        <w:t>In-Text Citations and References</w:t>
      </w:r>
    </w:p>
    <w:p w14:paraId="761508A9" w14:textId="3EA4FAFC" w:rsidR="4843D486" w:rsidRDefault="4843D486" w:rsidP="4843D486">
      <w:pPr>
        <w:pStyle w:val="P-Callout"/>
        <w:numPr>
          <w:ilvl w:val="0"/>
          <w:numId w:val="31"/>
        </w:numPr>
        <w:rPr>
          <w:rFonts w:ascii="Calibri" w:eastAsia="Calibri" w:hAnsi="Calibri" w:cs="Calibri"/>
          <w:lang w:val="en-US"/>
        </w:rPr>
      </w:pPr>
      <w:r w:rsidRPr="4843D486">
        <w:rPr>
          <w:lang w:val="en-US"/>
        </w:rPr>
        <w:lastRenderedPageBreak/>
        <w:t>Hochreiter, S., &amp; Schmidhuber, J. (1997). "Long Short-Term Memory." Neural Computation, 9(8), 1735-1780.</w:t>
      </w:r>
    </w:p>
    <w:p w14:paraId="527EEE28" w14:textId="3BC007D5" w:rsidR="4843D486" w:rsidRDefault="4843D486" w:rsidP="4843D486">
      <w:pPr>
        <w:pStyle w:val="P-Callout"/>
        <w:numPr>
          <w:ilvl w:val="0"/>
          <w:numId w:val="31"/>
        </w:numPr>
        <w:rPr>
          <w:rFonts w:ascii="Calibri" w:eastAsia="Calibri" w:hAnsi="Calibri" w:cs="Calibri"/>
          <w:lang w:val="en-US"/>
        </w:rPr>
      </w:pPr>
      <w:r w:rsidRPr="4843D486">
        <w:rPr>
          <w:lang w:val="en-US"/>
        </w:rPr>
        <w:t>Kim, Y. (2014). "Convolutional Neural Networks for Sentence Classification." arXiv preprint arXiv:1408.5882.</w:t>
      </w:r>
    </w:p>
    <w:p w14:paraId="15307515" w14:textId="46CD5953" w:rsidR="4843D486" w:rsidRDefault="4843D486" w:rsidP="4843D486">
      <w:pPr>
        <w:pStyle w:val="P-Callout"/>
        <w:numPr>
          <w:ilvl w:val="0"/>
          <w:numId w:val="31"/>
        </w:numPr>
        <w:rPr>
          <w:rFonts w:ascii="Calibri" w:eastAsia="Calibri" w:hAnsi="Calibri" w:cs="Calibri"/>
          <w:lang w:val="en-US"/>
        </w:rPr>
      </w:pPr>
      <w:r w:rsidRPr="4843D486">
        <w:rPr>
          <w:lang w:val="en-US"/>
        </w:rPr>
        <w:t>Lample, G., Ballesteros, M., Subramanian, S., Kawakami, K., &amp; Dyer, C. (2016). "Neural Architectures for Named Entity Recognition." arXiv preprint arXiv:1603.01360.</w:t>
      </w:r>
    </w:p>
    <w:p w14:paraId="426204A2" w14:textId="328D488F" w:rsidR="4843D486" w:rsidRDefault="4843D486" w:rsidP="4843D486">
      <w:pPr>
        <w:pStyle w:val="P-Callout"/>
        <w:numPr>
          <w:ilvl w:val="0"/>
          <w:numId w:val="31"/>
        </w:numPr>
        <w:rPr>
          <w:rFonts w:ascii="Calibri" w:eastAsia="Calibri" w:hAnsi="Calibri" w:cs="Calibri"/>
          <w:lang w:val="en-US"/>
        </w:rPr>
      </w:pPr>
      <w:r w:rsidRPr="4843D486">
        <w:rPr>
          <w:lang w:val="en-US"/>
        </w:rPr>
        <w:t>Vaswani, A., et al. (2017). "Attention is All You Need." In Proceedings of the 31st Conference on Neural Information Processing Systems (NIPS 2017), pp. 5998-6008.</w:t>
      </w:r>
    </w:p>
    <w:p w14:paraId="26F636C5" w14:textId="67BBFF35" w:rsidR="4843D486" w:rsidRDefault="4843D486" w:rsidP="4843D486">
      <w:pPr>
        <w:pStyle w:val="P-Callout"/>
        <w:numPr>
          <w:ilvl w:val="0"/>
          <w:numId w:val="31"/>
        </w:numPr>
        <w:rPr>
          <w:rFonts w:ascii="Calibri" w:eastAsia="Calibri" w:hAnsi="Calibri" w:cs="Calibri"/>
          <w:lang w:val="en-US"/>
        </w:rPr>
      </w:pPr>
      <w:r w:rsidRPr="4843D486">
        <w:rPr>
          <w:lang w:val="en-US"/>
        </w:rPr>
        <w:t>Zhou, P., Shi, W., Tian, J., Qi, Z., Li, B., Hao, H., &amp; Xu, B. (2016). "Attention-Based Bidirectional Long Short-Term Memory Networks for Relation Classification." arXiv preprint arXiv:1512.08478.</w:t>
      </w:r>
    </w:p>
    <w:p w14:paraId="4F4A7FDE" w14:textId="67FCA70C" w:rsidR="4843D486" w:rsidRDefault="4843D486" w:rsidP="4843D486">
      <w:pPr>
        <w:pStyle w:val="P-Callout"/>
        <w:numPr>
          <w:ilvl w:val="0"/>
          <w:numId w:val="31"/>
        </w:numPr>
        <w:rPr>
          <w:rFonts w:ascii="Calibri" w:eastAsia="Calibri" w:hAnsi="Calibri" w:cs="Calibri"/>
          <w:lang w:val="en-US"/>
        </w:rPr>
      </w:pPr>
      <w:r w:rsidRPr="4843D486">
        <w:rPr>
          <w:lang w:val="en-US"/>
        </w:rPr>
        <w:t>Devlin, J., Chang, M. W., Lee, K., &amp; Toutanova, K. (2019). "BERT: Pre-training of Deep Bidirectional Transformers for Language Understanding." arXiv preprint arXiv:1810.04805.</w:t>
      </w:r>
    </w:p>
    <w:p w14:paraId="495C46A8" w14:textId="55E4DB05" w:rsidR="4843D486" w:rsidRDefault="4843D486" w:rsidP="4843D486">
      <w:pPr>
        <w:pStyle w:val="P-Callout"/>
        <w:numPr>
          <w:ilvl w:val="0"/>
          <w:numId w:val="31"/>
        </w:numPr>
        <w:rPr>
          <w:rFonts w:ascii="Calibri" w:eastAsia="Calibri" w:hAnsi="Calibri" w:cs="Calibri"/>
          <w:lang w:val="en-US"/>
        </w:rPr>
      </w:pPr>
      <w:r w:rsidRPr="4843D486">
        <w:rPr>
          <w:lang w:val="en-US"/>
        </w:rPr>
        <w:t>Radford, A., et al. (2019). "Language Models are Unsupervised Multitask Learners." OpenAI Blog.</w:t>
      </w:r>
    </w:p>
    <w:p w14:paraId="5E56142C" w14:textId="7380005B" w:rsidR="4843D486" w:rsidRDefault="4843D486" w:rsidP="4843D486">
      <w:pPr>
        <w:pStyle w:val="H1-Section"/>
        <w:rPr>
          <w:ins w:id="116" w:author="Tazeen Shaikh" w:date="2024-07-10T19:11:00Z" w16du:dateUtc="2024-07-10T13:41:00Z"/>
          <w:lang w:val="en-GB"/>
        </w:rPr>
      </w:pPr>
      <w:r w:rsidRPr="4843D486">
        <w:rPr>
          <w:lang w:val="en-GB"/>
        </w:rPr>
        <w:t>Deep Learning Essentials for NLP</w:t>
      </w:r>
    </w:p>
    <w:p w14:paraId="19CDD2C0" w14:textId="081AC03B" w:rsidR="003E31D1" w:rsidRPr="003E31D1" w:rsidRDefault="003E31D1">
      <w:pPr>
        <w:rPr>
          <w:lang w:val="en-GB"/>
          <w:rPrChange w:id="117" w:author="Tazeen Shaikh" w:date="2024-07-10T19:11:00Z" w16du:dateUtc="2024-07-10T13:41:00Z">
            <w:rPr/>
          </w:rPrChange>
        </w:rPr>
        <w:pPrChange w:id="118" w:author="Tazeen Shaikh" w:date="2024-07-10T19:11:00Z" w16du:dateUtc="2024-07-10T13:41:00Z">
          <w:pPr>
            <w:pStyle w:val="H1-Section"/>
          </w:pPr>
        </w:pPrChange>
      </w:pPr>
      <w:commentRangeStart w:id="119"/>
      <w:ins w:id="120" w:author="Tazeen Shaikh" w:date="2024-07-10T19:11:00Z" w16du:dateUtc="2024-07-10T13:41:00Z">
        <w:r>
          <w:rPr>
            <w:lang w:val="en-GB"/>
          </w:rPr>
          <w:t>/</w:t>
        </w:r>
        <w:commentRangeEnd w:id="119"/>
        <w:r>
          <w:rPr>
            <w:rStyle w:val="CommentReference"/>
          </w:rPr>
          <w:commentReference w:id="119"/>
        </w:r>
      </w:ins>
    </w:p>
    <w:p w14:paraId="53618545" w14:textId="408DD5CB" w:rsidR="4843D486" w:rsidRDefault="4843D486" w:rsidP="4843D486">
      <w:pPr>
        <w:pStyle w:val="H2-Heading"/>
      </w:pPr>
      <w:r w:rsidRPr="4843D486">
        <w:rPr>
          <w:lang w:val="en-GB"/>
        </w:rPr>
        <w:t>Fundamentals of Neural Networks Applied to NLP Tasks</w:t>
      </w:r>
    </w:p>
    <w:p w14:paraId="475711C8" w14:textId="1DDAB801" w:rsidR="4843D486" w:rsidRDefault="4843D486" w:rsidP="4843D486">
      <w:pPr>
        <w:spacing w:after="0"/>
      </w:pPr>
      <w:r w:rsidRPr="4843D486">
        <w:rPr>
          <w:rFonts w:ascii="Calibri" w:eastAsia="Calibri" w:hAnsi="Calibri" w:cs="Calibri"/>
          <w:lang w:val="en-GB"/>
        </w:rPr>
        <w:t xml:space="preserve">Neural networks have revolutionized the field of NLP by providing powerful tools to model and understand complex patterns in language data. The essence of these networks lies in their ability to learn hierarchical representations without explicit </w:t>
      </w:r>
      <w:r w:rsidRPr="4843D486">
        <w:rPr>
          <w:rFonts w:ascii="Calibri" w:eastAsia="Calibri" w:hAnsi="Calibri" w:cs="Calibri"/>
          <w:lang w:val="en-GB"/>
        </w:rPr>
        <w:lastRenderedPageBreak/>
        <w:t>programmed instructions, making them particularly suited for the diverse and nuanced nature of human language.</w:t>
      </w:r>
    </w:p>
    <w:p w14:paraId="0BC564DE" w14:textId="3517A2D6" w:rsidR="4843D486" w:rsidRDefault="4843D486" w:rsidP="4843D486">
      <w:pPr>
        <w:pStyle w:val="H3-Subheading"/>
      </w:pPr>
      <w:r w:rsidRPr="4843D486">
        <w:rPr>
          <w:lang w:val="en-GB"/>
        </w:rPr>
        <w:t>Feedforward Neural Networks:</w:t>
      </w:r>
    </w:p>
    <w:p w14:paraId="6D9A0D02" w14:textId="6DEC7C41" w:rsidR="4843D486" w:rsidRDefault="4843D486" w:rsidP="4843D486">
      <w:pPr>
        <w:spacing w:after="0"/>
      </w:pPr>
      <w:r w:rsidRPr="4843D486">
        <w:rPr>
          <w:rFonts w:ascii="Calibri" w:eastAsia="Calibri" w:hAnsi="Calibri" w:cs="Calibri"/>
          <w:lang w:val="en-GB"/>
        </w:rPr>
        <w:t>At the core, feedforward neural networks, including perceptrons and multi-layer networks, set the stage for learning textual data. These networks typically involve layers of neurons that process input features (words or characters) and transmit signals to subsequent layers, ultimately leading to output layers that make predictions or classifications (Goodfellow et al., 2016).</w:t>
      </w:r>
    </w:p>
    <w:p w14:paraId="146A6352" w14:textId="2A1AB3EA" w:rsidR="4843D486" w:rsidRDefault="4843D486" w:rsidP="4843D486">
      <w:pPr>
        <w:pStyle w:val="H3-Subheading"/>
      </w:pPr>
      <w:r w:rsidRPr="4843D486">
        <w:rPr>
          <w:lang w:val="en-GB"/>
        </w:rPr>
        <w:t xml:space="preserve">Recurrent Neural Networks (RNNs): </w:t>
      </w:r>
    </w:p>
    <w:p w14:paraId="09C64E44" w14:textId="31A1A656" w:rsidR="4843D486" w:rsidRDefault="4843D486" w:rsidP="4843D486">
      <w:pPr>
        <w:spacing w:after="0"/>
      </w:pPr>
      <w:r w:rsidRPr="4843D486">
        <w:rPr>
          <w:rFonts w:ascii="Calibri" w:eastAsia="Calibri" w:hAnsi="Calibri" w:cs="Calibri"/>
          <w:lang w:val="en-GB"/>
        </w:rPr>
        <w:t>RNNs are a pivotal advancement in NLP due to their ability to handle sequences, such as sentences or longer texts. Unlike feedforward networks, RNNs have loops allowing information to persist, mimicking memory. This architecture is beneficial for tasks where context from earlier in the sequence is necessary to understand or predict later elements, such as language translation or sentiment analysis (Hochreiter &amp; Schmidhuber, 1997).</w:t>
      </w:r>
    </w:p>
    <w:p w14:paraId="73C29282" w14:textId="6348E880" w:rsidR="4843D486" w:rsidRDefault="4843D486" w:rsidP="4843D486">
      <w:pPr>
        <w:spacing w:after="0"/>
      </w:pPr>
      <w:r w:rsidRPr="4843D486">
        <w:rPr>
          <w:rFonts w:ascii="Calibri" w:eastAsia="Calibri" w:hAnsi="Calibri" w:cs="Calibri"/>
          <w:sz w:val="24"/>
          <w:szCs w:val="24"/>
          <w:lang w:val="en-GB"/>
        </w:rPr>
        <w:t xml:space="preserve"> </w:t>
      </w:r>
    </w:p>
    <w:p w14:paraId="514690B8" w14:textId="236E712C" w:rsidR="4843D486" w:rsidRDefault="4843D486" w:rsidP="4843D486">
      <w:pPr>
        <w:pStyle w:val="H2-Heading"/>
        <w:rPr>
          <w:ins w:id="121" w:author="Tazeen Shaikh" w:date="2024-07-10T21:37:00Z" w16du:dateUtc="2024-07-10T16:07:00Z"/>
          <w:lang w:val="en-GB"/>
        </w:rPr>
      </w:pPr>
      <w:r w:rsidRPr="4843D486">
        <w:rPr>
          <w:lang w:val="en-GB"/>
        </w:rPr>
        <w:t>Introduction to Tokenization, Word Embeddings, and Attention Mechanisms</w:t>
      </w:r>
    </w:p>
    <w:p w14:paraId="151066CF" w14:textId="4DE30853" w:rsidR="000768F7" w:rsidRPr="000768F7" w:rsidRDefault="000768F7">
      <w:pPr>
        <w:rPr>
          <w:lang w:val="en-GB"/>
          <w:rPrChange w:id="122" w:author="Tazeen Shaikh" w:date="2024-07-10T21:37:00Z" w16du:dateUtc="2024-07-10T16:07:00Z">
            <w:rPr/>
          </w:rPrChange>
        </w:rPr>
        <w:pPrChange w:id="123" w:author="Tazeen Shaikh" w:date="2024-07-10T21:37:00Z" w16du:dateUtc="2024-07-10T16:07:00Z">
          <w:pPr>
            <w:pStyle w:val="H2-Heading"/>
          </w:pPr>
        </w:pPrChange>
      </w:pPr>
      <w:commentRangeStart w:id="124"/>
      <w:ins w:id="125" w:author="Tazeen Shaikh" w:date="2024-07-10T21:37:00Z" w16du:dateUtc="2024-07-10T16:07:00Z">
        <w:r>
          <w:rPr>
            <w:lang w:val="en-GB"/>
          </w:rPr>
          <w:t>/</w:t>
        </w:r>
      </w:ins>
      <w:commentRangeEnd w:id="124"/>
      <w:ins w:id="126" w:author="Tazeen Shaikh" w:date="2024-07-10T21:38:00Z" w16du:dateUtc="2024-07-10T16:08:00Z">
        <w:r>
          <w:rPr>
            <w:rStyle w:val="CommentReference"/>
          </w:rPr>
          <w:commentReference w:id="124"/>
        </w:r>
      </w:ins>
    </w:p>
    <w:p w14:paraId="5964ECA0" w14:textId="7C887070" w:rsidR="4843D486" w:rsidRDefault="4843D486" w:rsidP="4843D486">
      <w:pPr>
        <w:pStyle w:val="H3-Subheading"/>
      </w:pPr>
      <w:r w:rsidRPr="4843D486">
        <w:rPr>
          <w:lang w:val="en-GB"/>
        </w:rPr>
        <w:t>Tokenization</w:t>
      </w:r>
      <w:del w:id="127" w:author="Tazeen Shaikh" w:date="2024-07-10T21:38:00Z" w16du:dateUtc="2024-07-10T16:08:00Z">
        <w:r w:rsidRPr="4843D486" w:rsidDel="000768F7">
          <w:rPr>
            <w:lang w:val="en-GB"/>
          </w:rPr>
          <w:delText xml:space="preserve">: </w:delText>
        </w:r>
      </w:del>
    </w:p>
    <w:p w14:paraId="62BAA2D4" w14:textId="1DD911EA" w:rsidR="4843D486" w:rsidRDefault="4843D486" w:rsidP="4843D486">
      <w:pPr>
        <w:spacing w:after="0"/>
      </w:pPr>
      <w:r w:rsidRPr="4843D486">
        <w:rPr>
          <w:rFonts w:ascii="Calibri" w:eastAsia="Calibri" w:hAnsi="Calibri" w:cs="Calibri"/>
          <w:lang w:val="en-GB"/>
        </w:rPr>
        <w:t>Tokenization is the process of breaking down text into smaller units, called tokens. This could involve splitting text into words, syllables, or subwords. Effective tokenization is crucial for preparing input data for neural networks in NLP tasks.</w:t>
      </w:r>
    </w:p>
    <w:p w14:paraId="09DBF87D" w14:textId="76AAEDCA" w:rsidR="4843D486" w:rsidRDefault="4843D486" w:rsidP="4843D486">
      <w:pPr>
        <w:pStyle w:val="H3-Subheading"/>
      </w:pPr>
      <w:r w:rsidRPr="4843D486">
        <w:rPr>
          <w:lang w:val="en-GB"/>
        </w:rPr>
        <w:t>Word Embeddings</w:t>
      </w:r>
      <w:del w:id="128" w:author="Tazeen Shaikh" w:date="2024-07-10T21:38:00Z" w16du:dateUtc="2024-07-10T16:08:00Z">
        <w:r w:rsidRPr="4843D486" w:rsidDel="000768F7">
          <w:rPr>
            <w:lang w:val="en-GB"/>
          </w:rPr>
          <w:delText xml:space="preserve">: </w:delText>
        </w:r>
      </w:del>
    </w:p>
    <w:p w14:paraId="67433F26" w14:textId="1A01DB76" w:rsidR="4843D486" w:rsidRDefault="4843D486" w:rsidP="4843D486">
      <w:pPr>
        <w:spacing w:after="0"/>
      </w:pPr>
      <w:r w:rsidRPr="4843D486">
        <w:rPr>
          <w:rFonts w:ascii="Calibri" w:eastAsia="Calibri" w:hAnsi="Calibri" w:cs="Calibri"/>
          <w:lang w:val="en-GB"/>
        </w:rPr>
        <w:t>Word embeddings are dense vector representations of words that capture contextual and semantic meanings. Models like Word2Vec (Mikolov et al., 2013) or GloVe (Pennington et al., 2014) provide a way for neural networks to understand text data by converting words into vectors that reflect their semantic relationships in a high-dimensional space.</w:t>
      </w:r>
    </w:p>
    <w:p w14:paraId="726DAA64" w14:textId="79543C5C" w:rsidR="4843D486" w:rsidRDefault="4843D486" w:rsidP="4843D486">
      <w:pPr>
        <w:pStyle w:val="H3-Subheading"/>
      </w:pPr>
      <w:r w:rsidRPr="4843D486">
        <w:rPr>
          <w:lang w:val="en-GB"/>
        </w:rPr>
        <w:lastRenderedPageBreak/>
        <w:t>Attention Mechanisms</w:t>
      </w:r>
      <w:del w:id="129" w:author="Tazeen Shaikh" w:date="2024-07-10T21:38:00Z" w16du:dateUtc="2024-07-10T16:08:00Z">
        <w:r w:rsidRPr="4843D486" w:rsidDel="000768F7">
          <w:rPr>
            <w:lang w:val="en-GB"/>
          </w:rPr>
          <w:delText xml:space="preserve">: </w:delText>
        </w:r>
      </w:del>
    </w:p>
    <w:p w14:paraId="6113AD3C" w14:textId="251299AA" w:rsidR="4843D486" w:rsidRDefault="4843D486" w:rsidP="4843D486">
      <w:pPr>
        <w:spacing w:after="0"/>
      </w:pPr>
      <w:r w:rsidRPr="4843D486">
        <w:rPr>
          <w:rFonts w:ascii="Calibri" w:eastAsia="Calibri" w:hAnsi="Calibri" w:cs="Calibri"/>
          <w:lang w:val="en-GB"/>
        </w:rPr>
        <w:t>Attention mechanisms have transformed the capabilities of neural networks by allowing models to focus on different parts of the input sequence when performing a task. This is particularly useful in tasks like machine translation, where the relevance of input words can vary depending on the context. The introduction of attention in models such as the Transformer (Vaswani et al., 2017) allows for more nuanced understanding and generation of language.</w:t>
      </w:r>
    </w:p>
    <w:p w14:paraId="602A0B65" w14:textId="78896D87" w:rsidR="4843D486" w:rsidRDefault="4843D486" w:rsidP="4843D486">
      <w:pPr>
        <w:pStyle w:val="H2-Heading"/>
        <w:rPr>
          <w:ins w:id="130" w:author="Tazeen Shaikh" w:date="2024-07-10T21:38:00Z" w16du:dateUtc="2024-07-10T16:08:00Z"/>
          <w:lang w:val="en-GB"/>
        </w:rPr>
      </w:pPr>
      <w:r w:rsidRPr="4843D486">
        <w:rPr>
          <w:lang w:val="en-GB"/>
        </w:rPr>
        <w:t>Common Architectures Used in NLP</w:t>
      </w:r>
    </w:p>
    <w:p w14:paraId="6311AC7F" w14:textId="18ED0DDD" w:rsidR="000768F7" w:rsidRPr="000768F7" w:rsidRDefault="000768F7">
      <w:pPr>
        <w:rPr>
          <w:lang w:val="en-GB"/>
          <w:rPrChange w:id="131" w:author="Tazeen Shaikh" w:date="2024-07-10T21:38:00Z" w16du:dateUtc="2024-07-10T16:08:00Z">
            <w:rPr/>
          </w:rPrChange>
        </w:rPr>
        <w:pPrChange w:id="132" w:author="Tazeen Shaikh" w:date="2024-07-10T21:38:00Z" w16du:dateUtc="2024-07-10T16:08:00Z">
          <w:pPr>
            <w:pStyle w:val="H2-Heading"/>
          </w:pPr>
        </w:pPrChange>
      </w:pPr>
      <w:commentRangeStart w:id="133"/>
      <w:ins w:id="134" w:author="Tazeen Shaikh" w:date="2024-07-10T21:38:00Z" w16du:dateUtc="2024-07-10T16:08:00Z">
        <w:r>
          <w:rPr>
            <w:lang w:val="en-GB"/>
          </w:rPr>
          <w:t>/</w:t>
        </w:r>
        <w:commentRangeEnd w:id="133"/>
        <w:r>
          <w:rPr>
            <w:rStyle w:val="CommentReference"/>
          </w:rPr>
          <w:commentReference w:id="133"/>
        </w:r>
      </w:ins>
    </w:p>
    <w:p w14:paraId="6AC00597" w14:textId="0F20E7DD" w:rsidR="4843D486" w:rsidRDefault="4843D486" w:rsidP="4843D486">
      <w:pPr>
        <w:pStyle w:val="H3-Subheading"/>
      </w:pPr>
      <w:r w:rsidRPr="4843D486">
        <w:rPr>
          <w:lang w:val="en-GB"/>
        </w:rPr>
        <w:t>Recurrent Neural Networks (RNNs)</w:t>
      </w:r>
      <w:del w:id="135" w:author="Tazeen Shaikh" w:date="2024-07-10T21:38:00Z" w16du:dateUtc="2024-07-10T16:08:00Z">
        <w:r w:rsidRPr="4843D486" w:rsidDel="000768F7">
          <w:rPr>
            <w:lang w:val="en-GB"/>
          </w:rPr>
          <w:delText xml:space="preserve">: </w:delText>
        </w:r>
      </w:del>
    </w:p>
    <w:p w14:paraId="282A81BB" w14:textId="53796E97" w:rsidR="4843D486" w:rsidRDefault="4843D486" w:rsidP="4843D486">
      <w:pPr>
        <w:spacing w:after="0"/>
      </w:pPr>
      <w:r w:rsidRPr="4843D486">
        <w:rPr>
          <w:rFonts w:ascii="Calibri" w:eastAsia="Calibri" w:hAnsi="Calibri" w:cs="Calibri"/>
          <w:lang w:val="en-GB"/>
        </w:rPr>
        <w:t>As mentioned, RNNs are crucial for sequence modelling tasks. Variants like LSTM (Long Short-Term Memory) and GRU (Gated Recurrent Units) address the vanishing gradient problem common in standard RNNs, allowing for better learning of dependencies in long text sequences (Chung et al., 2014).</w:t>
      </w:r>
    </w:p>
    <w:p w14:paraId="321ED6F0" w14:textId="6B0E4047" w:rsidR="4843D486" w:rsidRDefault="4843D486" w:rsidP="4843D486">
      <w:pPr>
        <w:pStyle w:val="H3-Subheading"/>
      </w:pPr>
      <w:r w:rsidRPr="4843D486">
        <w:rPr>
          <w:lang w:val="en-GB"/>
        </w:rPr>
        <w:t>Transformers</w:t>
      </w:r>
      <w:del w:id="136" w:author="Tazeen Shaikh" w:date="2024-07-10T21:38:00Z" w16du:dateUtc="2024-07-10T16:08:00Z">
        <w:r w:rsidRPr="4843D486" w:rsidDel="000768F7">
          <w:rPr>
            <w:lang w:val="en-GB"/>
          </w:rPr>
          <w:delText xml:space="preserve">: </w:delText>
        </w:r>
      </w:del>
    </w:p>
    <w:p w14:paraId="1ADDB1F9" w14:textId="7AF61E0F" w:rsidR="4843D486" w:rsidRDefault="4843D486" w:rsidP="4843D486">
      <w:pPr>
        <w:spacing w:after="0"/>
      </w:pPr>
      <w:r w:rsidRPr="4843D486">
        <w:rPr>
          <w:rFonts w:ascii="Calibri" w:eastAsia="Calibri" w:hAnsi="Calibri" w:cs="Calibri"/>
          <w:lang w:val="en-GB"/>
        </w:rPr>
        <w:t>Transformers have become the backbone of modern NLP systems, largely replacing RNNs in many applications. They rely entirely on attention mechanisms, without recurrence, to process input data in parallel and capture complex word relationships. This architecture not only improves performance but also significantly speeds up training (Vaswani et al., 2017).</w:t>
      </w:r>
    </w:p>
    <w:p w14:paraId="3116EBB1" w14:textId="68A523D0" w:rsidR="4843D486" w:rsidRDefault="4843D486" w:rsidP="4843D486">
      <w:pPr>
        <w:spacing w:after="0"/>
        <w:rPr>
          <w:rFonts w:ascii="Calibri" w:eastAsia="Calibri" w:hAnsi="Calibri" w:cs="Calibri"/>
          <w:lang w:val="en-GB"/>
        </w:rPr>
      </w:pPr>
    </w:p>
    <w:p w14:paraId="462D496A" w14:textId="6D5756CA" w:rsidR="4843D486" w:rsidRDefault="4843D486" w:rsidP="4843D486">
      <w:pPr>
        <w:spacing w:before="240" w:after="240"/>
      </w:pPr>
      <w:r w:rsidRPr="4843D486">
        <w:rPr>
          <w:rFonts w:ascii="Calibri" w:eastAsia="Calibri" w:hAnsi="Calibri" w:cs="Calibri"/>
          <w:lang w:val="en-GB"/>
        </w:rPr>
        <w:t xml:space="preserve">Certainly! Let’s develop a practical example for </w:t>
      </w:r>
      <w:commentRangeStart w:id="137"/>
      <w:r w:rsidRPr="4843D486">
        <w:rPr>
          <w:rFonts w:ascii="Calibri" w:eastAsia="Calibri" w:hAnsi="Calibri" w:cs="Calibri"/>
          <w:lang w:val="en-GB"/>
        </w:rPr>
        <w:t>Part 3 - Chapter 1</w:t>
      </w:r>
      <w:commentRangeEnd w:id="137"/>
      <w:r w:rsidR="000768F7">
        <w:rPr>
          <w:rStyle w:val="CommentReference"/>
        </w:rPr>
        <w:commentReference w:id="137"/>
      </w:r>
      <w:r w:rsidRPr="4843D486">
        <w:rPr>
          <w:rFonts w:ascii="Calibri" w:eastAsia="Calibri" w:hAnsi="Calibri" w:cs="Calibri"/>
          <w:lang w:val="en-GB"/>
        </w:rPr>
        <w:t>, focusing on using Hugging Face Transformers to build and customize NLP pipelines.</w:t>
      </w:r>
    </w:p>
    <w:p w14:paraId="51905C51" w14:textId="20924065" w:rsidR="4843D486" w:rsidRDefault="4843D486" w:rsidP="4843D486">
      <w:pPr>
        <w:pStyle w:val="H2-Heading"/>
        <w:rPr>
          <w:lang w:val="en-GB"/>
        </w:rPr>
      </w:pPr>
      <w:r w:rsidRPr="4843D486">
        <w:rPr>
          <w:lang w:val="en-GB"/>
        </w:rPr>
        <w:t>Example: Building and Customizing NLP Pipelines with Hugging Face Transformers</w:t>
      </w:r>
    </w:p>
    <w:p w14:paraId="7E32D456" w14:textId="4C73F9A4" w:rsidR="4843D486" w:rsidRDefault="4843D486" w:rsidP="4843D486">
      <w:pPr>
        <w:rPr>
          <w:rFonts w:ascii="Calibri" w:eastAsia="Calibri" w:hAnsi="Calibri" w:cs="Calibri"/>
          <w:lang w:val="en-GB"/>
        </w:rPr>
      </w:pPr>
      <w:del w:id="138" w:author="Tazeen Shaikh" w:date="2024-07-10T21:40:00Z" w16du:dateUtc="2024-07-10T16:10:00Z">
        <w:r w:rsidRPr="4843D486" w:rsidDel="000768F7">
          <w:rPr>
            <w:b/>
            <w:bCs/>
            <w:lang w:val="en-GB"/>
          </w:rPr>
          <w:delText>Introduction</w:delText>
        </w:r>
        <w:r w:rsidRPr="4843D486" w:rsidDel="000768F7">
          <w:rPr>
            <w:lang w:val="en-GB"/>
          </w:rPr>
          <w:delText xml:space="preserve">: </w:delText>
        </w:r>
      </w:del>
      <w:r w:rsidRPr="4843D486">
        <w:rPr>
          <w:rFonts w:ascii="Calibri" w:eastAsia="Calibri" w:hAnsi="Calibri" w:cs="Calibri"/>
          <w:lang w:val="en-GB"/>
        </w:rPr>
        <w:t xml:space="preserve">In this chapter, we explore the powerful capabilities of Hugging Face Transformers in constructing and customizing NLP pipelines. These pipelines are essential for streamlining the processing of natural language data, from tokenization to the application of complex models for tasks like text classification, entity recognition, and </w:t>
      </w:r>
      <w:r w:rsidRPr="4843D486">
        <w:rPr>
          <w:rFonts w:ascii="Calibri" w:eastAsia="Calibri" w:hAnsi="Calibri" w:cs="Calibri"/>
          <w:lang w:val="en-GB"/>
        </w:rPr>
        <w:lastRenderedPageBreak/>
        <w:t>more. We will demonstrate how to create a custom pipeline for named entity recognition (NER), a common NLP task that involves identifying and classifying key information (entities) in text, such as person names, locations, and organizations.</w:t>
      </w:r>
    </w:p>
    <w:p w14:paraId="1DC76C79" w14:textId="0DC96682" w:rsidR="4843D486" w:rsidRDefault="4843D486" w:rsidP="4843D486">
      <w:pPr>
        <w:pStyle w:val="H3-Subheading"/>
      </w:pPr>
      <w:commentRangeStart w:id="139"/>
      <w:r w:rsidRPr="4843D486">
        <w:rPr>
          <w:lang w:val="en-GB"/>
        </w:rPr>
        <w:t>Python Code Example Using Hugging Face's Transformers Library</w:t>
      </w:r>
      <w:commentRangeEnd w:id="139"/>
      <w:r w:rsidR="000768F7">
        <w:rPr>
          <w:rStyle w:val="CommentReference"/>
          <w:b w:val="0"/>
        </w:rPr>
        <w:commentReference w:id="139"/>
      </w:r>
    </w:p>
    <w:p w14:paraId="05E675C3" w14:textId="77834C15" w:rsidR="4843D486" w:rsidRDefault="4843D486" w:rsidP="4843D486">
      <w:pPr>
        <w:pStyle w:val="SC-Source"/>
      </w:pPr>
      <w:r w:rsidRPr="4843D486">
        <w:rPr>
          <w:lang w:val="en-GB"/>
        </w:rPr>
        <w:t>``python</w:t>
      </w:r>
    </w:p>
    <w:p w14:paraId="20AE91C8" w14:textId="7EA54809" w:rsidR="4843D486" w:rsidRDefault="4843D486" w:rsidP="4843D486">
      <w:pPr>
        <w:pStyle w:val="SC-Source"/>
        <w:rPr>
          <w:rFonts w:ascii="Consolas" w:eastAsia="Consolas" w:hAnsi="Consolas"/>
          <w:szCs w:val="22"/>
          <w:lang w:val="en-GB"/>
        </w:rPr>
      </w:pPr>
      <w:r w:rsidRPr="4843D486">
        <w:rPr>
          <w:lang w:val="en-GB"/>
        </w:rPr>
        <w:t>from transformers import pipeline, AutoModelForTokenClassification, AutoTokenizer</w:t>
      </w:r>
      <w:r>
        <w:br/>
      </w:r>
    </w:p>
    <w:p w14:paraId="27AA09FC" w14:textId="78475759" w:rsidR="4843D486" w:rsidRDefault="4843D486" w:rsidP="4843D486">
      <w:pPr>
        <w:pStyle w:val="SC-Source"/>
        <w:rPr>
          <w:rFonts w:ascii="Consolas" w:eastAsia="Consolas" w:hAnsi="Consolas"/>
          <w:szCs w:val="22"/>
          <w:lang w:val="en-GB"/>
        </w:rPr>
      </w:pPr>
      <w:r w:rsidRPr="4843D486">
        <w:rPr>
          <w:lang w:val="en-GB"/>
        </w:rPr>
        <w:t>tokenizer = AutoTokenizer.from_pretrained("dbmdz/bert-large-cased-finetuned-conll03-english")</w:t>
      </w:r>
      <w:r>
        <w:br/>
      </w:r>
      <w:r w:rsidRPr="4843D486">
        <w:rPr>
          <w:lang w:val="en-GB"/>
        </w:rPr>
        <w:t>model = AutoModelForTokenClassification.from_pretrained("dbmdz/bert-large-cased-finetuned-conll03-english")</w:t>
      </w:r>
      <w:r>
        <w:br/>
      </w:r>
      <w:r>
        <w:br/>
      </w:r>
      <w:r w:rsidRPr="4843D486">
        <w:rPr>
          <w:lang w:val="en-GB"/>
        </w:rPr>
        <w:t>ner_pipeline = pipeline("ner", model=model, tokenizer=tokenizer)</w:t>
      </w:r>
      <w:r>
        <w:br/>
      </w:r>
      <w:r>
        <w:br/>
      </w:r>
      <w:r w:rsidRPr="4843D486">
        <w:rPr>
          <w:lang w:val="en-GB"/>
        </w:rPr>
        <w:t>text = "Hugging Face is a technology company based in New York and Paris."</w:t>
      </w:r>
      <w:r>
        <w:br/>
      </w:r>
      <w:r>
        <w:br/>
      </w:r>
      <w:r w:rsidRPr="4843D486">
        <w:rPr>
          <w:lang w:val="en-GB"/>
        </w:rPr>
        <w:t>ner_results = ner_pipeline(text)</w:t>
      </w:r>
      <w:r>
        <w:br/>
      </w:r>
      <w:r>
        <w:br/>
      </w:r>
      <w:r w:rsidRPr="4843D486">
        <w:rPr>
          <w:lang w:val="en-GB"/>
        </w:rPr>
        <w:t>print("Detected Entities and their Labels:")</w:t>
      </w:r>
      <w:r>
        <w:br/>
      </w:r>
      <w:r w:rsidRPr="4843D486">
        <w:rPr>
          <w:lang w:val="en-GB"/>
        </w:rPr>
        <w:t>for entity in ner_results:</w:t>
      </w:r>
      <w:r>
        <w:br/>
      </w:r>
      <w:r w:rsidRPr="4843D486">
        <w:rPr>
          <w:lang w:val="en-GB"/>
        </w:rPr>
        <w:t xml:space="preserve">    print(f"Text: {entity['word']}, Entity: {entity['entity']}")</w:t>
      </w:r>
    </w:p>
    <w:p w14:paraId="0E84260E" w14:textId="68873438" w:rsidR="4843D486" w:rsidRDefault="4843D486" w:rsidP="4843D486">
      <w:pPr>
        <w:pStyle w:val="SC-Source"/>
      </w:pPr>
      <w:r>
        <w:t>``</w:t>
      </w:r>
    </w:p>
    <w:p w14:paraId="5F4C90C8" w14:textId="70FD9703" w:rsidR="4843D486" w:rsidRDefault="4843D486" w:rsidP="4843D486">
      <w:pPr>
        <w:pStyle w:val="H3-Subheading"/>
      </w:pPr>
      <w:r w:rsidRPr="4843D486">
        <w:t>Detailed explanation:</w:t>
      </w:r>
    </w:p>
    <w:p w14:paraId="3130C850" w14:textId="766FB7C7" w:rsidR="4843D486" w:rsidRDefault="4843D486" w:rsidP="4843D486">
      <w:pPr>
        <w:pStyle w:val="ListParagraph"/>
        <w:numPr>
          <w:ilvl w:val="0"/>
          <w:numId w:val="21"/>
        </w:numPr>
        <w:spacing w:before="240" w:after="240"/>
        <w:rPr>
          <w:rFonts w:ascii="Calibri" w:eastAsia="Calibri" w:hAnsi="Calibri" w:cs="Calibri"/>
          <w:b/>
          <w:bCs/>
          <w:lang w:val="en-GB"/>
        </w:rPr>
      </w:pPr>
      <w:r w:rsidRPr="4843D486">
        <w:rPr>
          <w:rFonts w:ascii="Calibri" w:eastAsia="Calibri" w:hAnsi="Calibri" w:cs="Calibri"/>
          <w:b/>
          <w:bCs/>
          <w:lang w:val="en-GB"/>
        </w:rPr>
        <w:t>Library Import:</w:t>
      </w:r>
    </w:p>
    <w:p w14:paraId="1702B80D" w14:textId="5FA73359" w:rsidR="4843D486" w:rsidRDefault="4843D486" w:rsidP="4843D486">
      <w:pPr>
        <w:pStyle w:val="ListParagraph"/>
        <w:numPr>
          <w:ilvl w:val="1"/>
          <w:numId w:val="21"/>
        </w:numPr>
        <w:spacing w:after="0"/>
        <w:rPr>
          <w:rFonts w:ascii="Calibri" w:eastAsia="Calibri" w:hAnsi="Calibri" w:cs="Calibri"/>
          <w:lang w:val="en-GB"/>
        </w:rPr>
      </w:pPr>
      <w:r w:rsidRPr="4843D486">
        <w:rPr>
          <w:rFonts w:ascii="Calibri" w:eastAsia="Calibri" w:hAnsi="Calibri" w:cs="Calibri"/>
          <w:lang w:val="en-GB"/>
        </w:rPr>
        <w:t xml:space="preserve">We import the </w:t>
      </w:r>
      <w:r w:rsidRPr="4843D486">
        <w:rPr>
          <w:rFonts w:ascii="Consolas" w:eastAsia="Consolas" w:hAnsi="Consolas" w:cs="Consolas"/>
          <w:lang w:val="en-GB"/>
        </w:rPr>
        <w:t>pipeline</w:t>
      </w:r>
      <w:r w:rsidRPr="4843D486">
        <w:rPr>
          <w:rFonts w:ascii="Calibri" w:eastAsia="Calibri" w:hAnsi="Calibri" w:cs="Calibri"/>
          <w:lang w:val="en-GB"/>
        </w:rPr>
        <w:t xml:space="preserve">, </w:t>
      </w:r>
      <w:r w:rsidRPr="4843D486">
        <w:rPr>
          <w:rFonts w:ascii="Consolas" w:eastAsia="Consolas" w:hAnsi="Consolas" w:cs="Consolas"/>
          <w:lang w:val="en-GB"/>
        </w:rPr>
        <w:t>AutoModelForTokenClassification</w:t>
      </w:r>
      <w:r w:rsidRPr="4843D486">
        <w:rPr>
          <w:rFonts w:ascii="Calibri" w:eastAsia="Calibri" w:hAnsi="Calibri" w:cs="Calibri"/>
          <w:lang w:val="en-GB"/>
        </w:rPr>
        <w:t xml:space="preserve">, and </w:t>
      </w:r>
      <w:r w:rsidRPr="4843D486">
        <w:rPr>
          <w:rFonts w:ascii="Consolas" w:eastAsia="Consolas" w:hAnsi="Consolas" w:cs="Consolas"/>
          <w:lang w:val="en-GB"/>
        </w:rPr>
        <w:t>AutoTokenizer</w:t>
      </w:r>
      <w:r w:rsidRPr="4843D486">
        <w:rPr>
          <w:rFonts w:ascii="Calibri" w:eastAsia="Calibri" w:hAnsi="Calibri" w:cs="Calibri"/>
          <w:lang w:val="en-GB"/>
        </w:rPr>
        <w:t xml:space="preserve"> from the Hugging Face </w:t>
      </w:r>
      <w:r w:rsidRPr="4843D486">
        <w:rPr>
          <w:rFonts w:ascii="Consolas" w:eastAsia="Consolas" w:hAnsi="Consolas" w:cs="Consolas"/>
          <w:lang w:val="en-GB"/>
        </w:rPr>
        <w:t>transformers</w:t>
      </w:r>
      <w:r w:rsidRPr="4843D486">
        <w:rPr>
          <w:rFonts w:ascii="Calibri" w:eastAsia="Calibri" w:hAnsi="Calibri" w:cs="Calibri"/>
          <w:lang w:val="en-GB"/>
        </w:rPr>
        <w:t xml:space="preserve"> library, which simplifies the task of tokenization and model inference.</w:t>
      </w:r>
    </w:p>
    <w:p w14:paraId="0C3ECB08" w14:textId="138CF61C" w:rsidR="4843D486" w:rsidRDefault="4843D486" w:rsidP="4843D486">
      <w:pPr>
        <w:pStyle w:val="ListParagraph"/>
        <w:numPr>
          <w:ilvl w:val="0"/>
          <w:numId w:val="21"/>
        </w:numPr>
        <w:spacing w:before="240" w:after="240"/>
        <w:rPr>
          <w:rFonts w:ascii="Calibri" w:eastAsia="Calibri" w:hAnsi="Calibri" w:cs="Calibri"/>
          <w:b/>
          <w:bCs/>
          <w:lang w:val="en-GB"/>
        </w:rPr>
      </w:pPr>
      <w:r w:rsidRPr="4843D486">
        <w:rPr>
          <w:rFonts w:ascii="Calibri" w:eastAsia="Calibri" w:hAnsi="Calibri" w:cs="Calibri"/>
          <w:b/>
          <w:bCs/>
          <w:lang w:val="en-GB"/>
        </w:rPr>
        <w:t>Loading Pretrained Components:</w:t>
      </w:r>
    </w:p>
    <w:p w14:paraId="03C25597" w14:textId="4F8C2B14" w:rsidR="4843D486" w:rsidRDefault="4843D486" w:rsidP="4843D486">
      <w:pPr>
        <w:pStyle w:val="ListParagraph"/>
        <w:numPr>
          <w:ilvl w:val="1"/>
          <w:numId w:val="21"/>
        </w:numPr>
        <w:spacing w:after="0"/>
        <w:rPr>
          <w:rFonts w:ascii="Calibri" w:eastAsia="Calibri" w:hAnsi="Calibri" w:cs="Calibri"/>
          <w:lang w:val="en-GB"/>
        </w:rPr>
      </w:pPr>
      <w:r w:rsidRPr="4843D486">
        <w:rPr>
          <w:rFonts w:ascii="Calibri" w:eastAsia="Calibri" w:hAnsi="Calibri" w:cs="Calibri"/>
          <w:lang w:val="en-GB"/>
        </w:rPr>
        <w:lastRenderedPageBreak/>
        <w:t>The tokenizer and model are loaded from a pretrained BERT model fine-tuned on the CoNLL-2003 dataset, a popular benchmark for NER tasks. This model is capable of recognizing various entity types in English text.</w:t>
      </w:r>
    </w:p>
    <w:p w14:paraId="69E366B9" w14:textId="2B6F99EA" w:rsidR="4843D486" w:rsidRDefault="4843D486" w:rsidP="4843D486">
      <w:pPr>
        <w:pStyle w:val="ListParagraph"/>
        <w:numPr>
          <w:ilvl w:val="0"/>
          <w:numId w:val="21"/>
        </w:numPr>
        <w:spacing w:before="240" w:after="240"/>
        <w:rPr>
          <w:rFonts w:ascii="Calibri" w:eastAsia="Calibri" w:hAnsi="Calibri" w:cs="Calibri"/>
          <w:b/>
          <w:bCs/>
          <w:lang w:val="en-GB"/>
        </w:rPr>
      </w:pPr>
      <w:r w:rsidRPr="4843D486">
        <w:rPr>
          <w:rFonts w:ascii="Calibri" w:eastAsia="Calibri" w:hAnsi="Calibri" w:cs="Calibri"/>
          <w:b/>
          <w:bCs/>
          <w:lang w:val="en-GB"/>
        </w:rPr>
        <w:t>Setting up the NER Pipeline:</w:t>
      </w:r>
    </w:p>
    <w:p w14:paraId="2C5FE07B" w14:textId="6DEF600B" w:rsidR="4843D486" w:rsidRDefault="4843D486" w:rsidP="4843D486">
      <w:pPr>
        <w:pStyle w:val="ListParagraph"/>
        <w:numPr>
          <w:ilvl w:val="1"/>
          <w:numId w:val="21"/>
        </w:numPr>
        <w:spacing w:after="0"/>
        <w:rPr>
          <w:rFonts w:ascii="Calibri" w:eastAsia="Calibri" w:hAnsi="Calibri" w:cs="Calibri"/>
          <w:lang w:val="en-GB"/>
        </w:rPr>
      </w:pPr>
      <w:r w:rsidRPr="4843D486">
        <w:rPr>
          <w:rFonts w:ascii="Calibri" w:eastAsia="Calibri" w:hAnsi="Calibri" w:cs="Calibri"/>
          <w:lang w:val="en-GB"/>
        </w:rPr>
        <w:t>A named entity recognition pipeline is set up using the loaded tokenizer and model. This pipeline automates the process of tokenization, model inference, and entity classification.</w:t>
      </w:r>
    </w:p>
    <w:p w14:paraId="4B6AFBD0" w14:textId="14EC1E95" w:rsidR="4843D486" w:rsidRDefault="4843D486" w:rsidP="4843D486">
      <w:pPr>
        <w:pStyle w:val="ListParagraph"/>
        <w:numPr>
          <w:ilvl w:val="0"/>
          <w:numId w:val="21"/>
        </w:numPr>
        <w:spacing w:before="240" w:after="240"/>
        <w:rPr>
          <w:rFonts w:ascii="Calibri" w:eastAsia="Calibri" w:hAnsi="Calibri" w:cs="Calibri"/>
          <w:b/>
          <w:bCs/>
          <w:lang w:val="en-GB"/>
        </w:rPr>
      </w:pPr>
      <w:r w:rsidRPr="4843D486">
        <w:rPr>
          <w:rFonts w:ascii="Calibri" w:eastAsia="Calibri" w:hAnsi="Calibri" w:cs="Calibri"/>
          <w:b/>
          <w:bCs/>
          <w:lang w:val="en-GB"/>
        </w:rPr>
        <w:t>Processing Text:</w:t>
      </w:r>
    </w:p>
    <w:p w14:paraId="109D5A2C" w14:textId="557A7431" w:rsidR="4843D486" w:rsidRDefault="4843D486" w:rsidP="4843D486">
      <w:pPr>
        <w:pStyle w:val="ListParagraph"/>
        <w:numPr>
          <w:ilvl w:val="1"/>
          <w:numId w:val="21"/>
        </w:numPr>
        <w:spacing w:after="0"/>
        <w:rPr>
          <w:rFonts w:ascii="Calibri" w:eastAsia="Calibri" w:hAnsi="Calibri" w:cs="Calibri"/>
          <w:lang w:val="en-GB"/>
        </w:rPr>
      </w:pPr>
      <w:r w:rsidRPr="4843D486">
        <w:rPr>
          <w:rFonts w:ascii="Calibri" w:eastAsia="Calibri" w:hAnsi="Calibri" w:cs="Calibri"/>
          <w:lang w:val="en-GB"/>
        </w:rPr>
        <w:t>The text "Hugging Face is a technology company based in New York and Paris." is input into the pipeline, which identifies and classifies named entities such as locations and organization names.</w:t>
      </w:r>
    </w:p>
    <w:p w14:paraId="4B8AEFC1" w14:textId="327922FB" w:rsidR="4843D486" w:rsidRDefault="4843D486" w:rsidP="4843D486">
      <w:pPr>
        <w:pStyle w:val="P-CalloutHeading"/>
        <w:rPr>
          <w:rFonts w:ascii="Calibri" w:eastAsia="Calibri" w:hAnsi="Calibri" w:cs="Calibri"/>
          <w:bCs/>
          <w:szCs w:val="24"/>
          <w:lang w:val="en-US"/>
        </w:rPr>
      </w:pPr>
      <w:r w:rsidRPr="4843D486">
        <w:rPr>
          <w:lang w:val="en-US"/>
        </w:rPr>
        <w:t>Recommendations to Illustrate the code with graphics</w:t>
      </w:r>
    </w:p>
    <w:p w14:paraId="56B49291" w14:textId="397FC605" w:rsidR="4843D486" w:rsidRDefault="4843D486" w:rsidP="4843D486">
      <w:pPr>
        <w:pStyle w:val="P-Callout"/>
        <w:numPr>
          <w:ilvl w:val="0"/>
          <w:numId w:val="13"/>
        </w:numPr>
        <w:rPr>
          <w:rFonts w:ascii="Calibri" w:eastAsia="Calibri" w:hAnsi="Calibri" w:cs="Calibri"/>
          <w:b/>
          <w:bCs/>
          <w:lang w:val="en-GB"/>
        </w:rPr>
      </w:pPr>
      <w:r w:rsidRPr="4843D486">
        <w:rPr>
          <w:lang w:val="en-GB"/>
        </w:rPr>
        <w:t>NER Pipeline Diagram:</w:t>
      </w:r>
    </w:p>
    <w:p w14:paraId="1A835CCD" w14:textId="2A693ABE" w:rsidR="4843D486" w:rsidRDefault="4843D486" w:rsidP="4843D486">
      <w:pPr>
        <w:pStyle w:val="P-Callout"/>
        <w:numPr>
          <w:ilvl w:val="1"/>
          <w:numId w:val="13"/>
        </w:numPr>
        <w:rPr>
          <w:rFonts w:ascii="Calibri" w:eastAsia="Calibri" w:hAnsi="Calibri" w:cs="Calibri"/>
          <w:lang w:val="en-GB"/>
        </w:rPr>
      </w:pPr>
      <w:r w:rsidRPr="4843D486">
        <w:rPr>
          <w:lang w:val="en-GB"/>
        </w:rPr>
        <w:t>A detailed flowchart illustrating the steps involved in the NER pipeline, from text input through tokenization, model inference, to entity recognition and classification.</w:t>
      </w:r>
    </w:p>
    <w:p w14:paraId="4DA5AC05" w14:textId="2348A5E6" w:rsidR="4843D486" w:rsidRDefault="4843D486" w:rsidP="4843D486">
      <w:pPr>
        <w:pStyle w:val="P-Callout"/>
        <w:numPr>
          <w:ilvl w:val="0"/>
          <w:numId w:val="13"/>
        </w:numPr>
        <w:rPr>
          <w:rFonts w:ascii="Calibri" w:eastAsia="Calibri" w:hAnsi="Calibri" w:cs="Calibri"/>
          <w:b/>
          <w:bCs/>
          <w:lang w:val="en-GB"/>
        </w:rPr>
      </w:pPr>
      <w:r w:rsidRPr="4843D486">
        <w:rPr>
          <w:lang w:val="en-GB"/>
        </w:rPr>
        <w:t>Entity Recognition Visualization:</w:t>
      </w:r>
    </w:p>
    <w:p w14:paraId="6B8B5CBC" w14:textId="3A4F67A5" w:rsidR="4843D486" w:rsidRDefault="4843D486" w:rsidP="4843D486">
      <w:pPr>
        <w:pStyle w:val="P-Callout"/>
        <w:numPr>
          <w:ilvl w:val="1"/>
          <w:numId w:val="13"/>
        </w:numPr>
        <w:rPr>
          <w:rFonts w:ascii="Calibri" w:eastAsia="Calibri" w:hAnsi="Calibri" w:cs="Calibri"/>
          <w:lang w:val="en-GB"/>
        </w:rPr>
      </w:pPr>
      <w:r w:rsidRPr="4843D486">
        <w:rPr>
          <w:lang w:val="en-GB"/>
        </w:rPr>
        <w:t>A textual representation showing the input text with highlighted entities, categorizing them by type (e.g., location, organization). This visual can help illustrate the output of the NER process in a clear and engaging manner.</w:t>
      </w:r>
    </w:p>
    <w:p w14:paraId="0B5E1AEE" w14:textId="7DB76126" w:rsidR="4843D486" w:rsidRDefault="4843D486" w:rsidP="4843D486">
      <w:pPr>
        <w:pStyle w:val="P-Callout"/>
        <w:numPr>
          <w:ilvl w:val="0"/>
          <w:numId w:val="13"/>
        </w:numPr>
        <w:rPr>
          <w:rFonts w:ascii="Calibri" w:eastAsia="Calibri" w:hAnsi="Calibri" w:cs="Calibri"/>
          <w:b/>
          <w:bCs/>
          <w:lang w:val="en-GB"/>
        </w:rPr>
      </w:pPr>
      <w:r w:rsidRPr="4843D486">
        <w:rPr>
          <w:lang w:val="en-GB"/>
        </w:rPr>
        <w:t>BERT Model Details:</w:t>
      </w:r>
    </w:p>
    <w:p w14:paraId="3B7F6606" w14:textId="6A70D3B6" w:rsidR="4843D486" w:rsidRDefault="4843D486" w:rsidP="4843D486">
      <w:pPr>
        <w:pStyle w:val="P-Callout"/>
        <w:numPr>
          <w:ilvl w:val="1"/>
          <w:numId w:val="13"/>
        </w:numPr>
        <w:rPr>
          <w:rFonts w:ascii="Calibri" w:eastAsia="Calibri" w:hAnsi="Calibri" w:cs="Calibri"/>
          <w:lang w:val="en-GB"/>
        </w:rPr>
      </w:pPr>
      <w:r w:rsidRPr="4843D486">
        <w:rPr>
          <w:lang w:val="en-GB"/>
        </w:rPr>
        <w:t>A diagram explaining the specific components of the BERT model used for NER, highlighting how it processes input text and identifies entities based on context.</w:t>
      </w:r>
    </w:p>
    <w:p w14:paraId="2937555E" w14:textId="02F4D0E2" w:rsidR="4843D486" w:rsidRDefault="4843D486" w:rsidP="4843D486">
      <w:pPr>
        <w:spacing w:before="240" w:after="240"/>
      </w:pPr>
      <w:commentRangeStart w:id="140"/>
      <w:r w:rsidRPr="4843D486">
        <w:rPr>
          <w:rStyle w:val="IntenseReference"/>
          <w:lang w:val="en-GB"/>
        </w:rPr>
        <w:t xml:space="preserve">This practical example showcases the versatility and power of Hugging Face Transformers in building customized NLP pipelines for real-world applications. By </w:t>
      </w:r>
      <w:r w:rsidRPr="4843D486">
        <w:rPr>
          <w:rStyle w:val="IntenseReference"/>
          <w:lang w:val="en-GB"/>
        </w:rPr>
        <w:lastRenderedPageBreak/>
        <w:t>integrating this example into Chapter 1 of Part 3, readers can gain hands-on experience and insights into developing effective NLP systems using state-of-the-art technologies.</w:t>
      </w:r>
      <w:commentRangeEnd w:id="140"/>
      <w:r w:rsidR="00F44FEA">
        <w:rPr>
          <w:rStyle w:val="CommentReference"/>
        </w:rPr>
        <w:commentReference w:id="140"/>
      </w:r>
    </w:p>
    <w:p w14:paraId="7EAFCB1B" w14:textId="6CF752B2" w:rsidR="4843D486" w:rsidRDefault="4843D486" w:rsidP="4843D486">
      <w:pPr>
        <w:pStyle w:val="P-CalloutHeading"/>
      </w:pPr>
      <w:r w:rsidRPr="4843D486">
        <w:rPr>
          <w:lang w:val="en-GB"/>
        </w:rPr>
        <w:t xml:space="preserve">Recommended Graphics and Illustrations for this section </w:t>
      </w:r>
    </w:p>
    <w:p w14:paraId="61ED9B4C" w14:textId="24F09A96" w:rsidR="4843D486" w:rsidRDefault="4843D486" w:rsidP="4843D486">
      <w:pPr>
        <w:pStyle w:val="P-Callout"/>
        <w:numPr>
          <w:ilvl w:val="0"/>
          <w:numId w:val="22"/>
        </w:numPr>
        <w:rPr>
          <w:rFonts w:ascii="Calibri" w:eastAsia="Calibri" w:hAnsi="Calibri" w:cs="Calibri"/>
          <w:b/>
          <w:bCs/>
          <w:lang w:val="en-GB"/>
        </w:rPr>
      </w:pPr>
      <w:r w:rsidRPr="4843D486">
        <w:rPr>
          <w:lang w:val="en-GB"/>
        </w:rPr>
        <w:t xml:space="preserve"> Neural Network Diagrams:</w:t>
      </w:r>
    </w:p>
    <w:p w14:paraId="1AA305C8" w14:textId="0E6D4C13" w:rsidR="4843D486" w:rsidRDefault="4843D486" w:rsidP="4843D486">
      <w:pPr>
        <w:pStyle w:val="P-Callout"/>
        <w:numPr>
          <w:ilvl w:val="1"/>
          <w:numId w:val="22"/>
        </w:numPr>
        <w:rPr>
          <w:rFonts w:ascii="Calibri" w:eastAsia="Calibri" w:hAnsi="Calibri" w:cs="Calibri"/>
          <w:b/>
          <w:bCs/>
          <w:lang w:val="en-GB"/>
        </w:rPr>
      </w:pPr>
      <w:r w:rsidRPr="4843D486">
        <w:rPr>
          <w:lang w:val="en-GB"/>
        </w:rPr>
        <w:t>Detailed diagrams of different neural network architectures such as RNN, LSTM, and Transformer. These diagrams should illustrate the flow of data and highlight unique components like loops in RNNs or attention heads in transformers.</w:t>
      </w:r>
    </w:p>
    <w:p w14:paraId="668D58AF" w14:textId="354D42FD" w:rsidR="4843D486" w:rsidRDefault="4843D486" w:rsidP="4843D486">
      <w:pPr>
        <w:pStyle w:val="P-Callout"/>
        <w:numPr>
          <w:ilvl w:val="0"/>
          <w:numId w:val="22"/>
        </w:numPr>
        <w:rPr>
          <w:rFonts w:ascii="Calibri" w:eastAsia="Calibri" w:hAnsi="Calibri" w:cs="Calibri"/>
          <w:b/>
          <w:bCs/>
          <w:lang w:val="en-GB"/>
        </w:rPr>
      </w:pPr>
      <w:r w:rsidRPr="4843D486">
        <w:rPr>
          <w:lang w:val="en-GB"/>
        </w:rPr>
        <w:t>Tokenization and Embedding Visualizations:</w:t>
      </w:r>
    </w:p>
    <w:p w14:paraId="6C65C7E5" w14:textId="446F7B01" w:rsidR="4843D486" w:rsidRDefault="4843D486" w:rsidP="4843D486">
      <w:pPr>
        <w:pStyle w:val="P-Callout"/>
        <w:numPr>
          <w:ilvl w:val="1"/>
          <w:numId w:val="22"/>
        </w:numPr>
        <w:rPr>
          <w:rFonts w:ascii="Calibri" w:eastAsia="Calibri" w:hAnsi="Calibri" w:cs="Calibri"/>
          <w:b/>
          <w:bCs/>
          <w:lang w:val="en-GB"/>
        </w:rPr>
      </w:pPr>
      <w:r w:rsidRPr="4843D486">
        <w:rPr>
          <w:lang w:val="en-GB"/>
        </w:rPr>
        <w:t>Visual examples of tokenization processes and how text is converted into embeddings. Include comparisons of different embedding models to show how words are represented in vector space.</w:t>
      </w:r>
    </w:p>
    <w:p w14:paraId="15B1EC48" w14:textId="37C02823" w:rsidR="4843D486" w:rsidRDefault="4843D486" w:rsidP="4843D486">
      <w:pPr>
        <w:pStyle w:val="P-Callout"/>
        <w:numPr>
          <w:ilvl w:val="0"/>
          <w:numId w:val="22"/>
        </w:numPr>
        <w:rPr>
          <w:rFonts w:ascii="Calibri" w:eastAsia="Calibri" w:hAnsi="Calibri" w:cs="Calibri"/>
          <w:b/>
          <w:bCs/>
          <w:lang w:val="en-GB"/>
        </w:rPr>
      </w:pPr>
      <w:r w:rsidRPr="4843D486">
        <w:rPr>
          <w:lang w:val="en-GB"/>
        </w:rPr>
        <w:t>Attention Mechanism Illustration:</w:t>
      </w:r>
    </w:p>
    <w:p w14:paraId="7802CCA2" w14:textId="41206BC1" w:rsidR="4843D486" w:rsidRDefault="4843D486" w:rsidP="4843D486">
      <w:pPr>
        <w:pStyle w:val="P-Callout"/>
        <w:numPr>
          <w:ilvl w:val="1"/>
          <w:numId w:val="22"/>
        </w:numPr>
        <w:rPr>
          <w:rFonts w:ascii="Calibri" w:eastAsia="Calibri" w:hAnsi="Calibri" w:cs="Calibri"/>
          <w:b/>
          <w:bCs/>
          <w:lang w:val="en-GB"/>
        </w:rPr>
      </w:pPr>
      <w:r w:rsidRPr="4843D486">
        <w:rPr>
          <w:lang w:val="en-GB"/>
        </w:rPr>
        <w:t>A diagram showing how attention mechanisms work within a neural network, particularly in a transformer model, to highlight the focus on different parts of the input sequence.</w:t>
      </w:r>
    </w:p>
    <w:p w14:paraId="2F037406" w14:textId="15F07105" w:rsidR="4843D486" w:rsidRDefault="4843D486" w:rsidP="4843D486">
      <w:pPr>
        <w:pStyle w:val="P-CalloutHeading"/>
      </w:pPr>
      <w:r w:rsidRPr="4843D486">
        <w:rPr>
          <w:lang w:val="en-GB"/>
        </w:rPr>
        <w:t>In-Text Citations and References</w:t>
      </w:r>
    </w:p>
    <w:p w14:paraId="42616AA7" w14:textId="1DCECEBA" w:rsidR="4843D486" w:rsidRDefault="4843D486" w:rsidP="4843D486">
      <w:pPr>
        <w:pStyle w:val="P-Callout"/>
        <w:numPr>
          <w:ilvl w:val="0"/>
          <w:numId w:val="14"/>
        </w:numPr>
        <w:rPr>
          <w:rFonts w:ascii="Calibri" w:eastAsia="Calibri" w:hAnsi="Calibri" w:cs="Calibri"/>
          <w:lang w:val="en-GB"/>
        </w:rPr>
      </w:pPr>
      <w:r w:rsidRPr="4843D486">
        <w:rPr>
          <w:lang w:val="en-GB"/>
        </w:rPr>
        <w:t>Goodfellow, I., Bengio, Y., &amp; Courville, A. (2016). Deep Learning. Cambridge, MA: MIT Press.</w:t>
      </w:r>
    </w:p>
    <w:p w14:paraId="3076EE6D" w14:textId="48EF3AE7" w:rsidR="4843D486" w:rsidRDefault="4843D486" w:rsidP="4843D486">
      <w:pPr>
        <w:pStyle w:val="P-Callout"/>
        <w:numPr>
          <w:ilvl w:val="0"/>
          <w:numId w:val="14"/>
        </w:numPr>
        <w:rPr>
          <w:rFonts w:ascii="Calibri" w:eastAsia="Calibri" w:hAnsi="Calibri" w:cs="Calibri"/>
          <w:lang w:val="en-GB"/>
        </w:rPr>
      </w:pPr>
      <w:r w:rsidRPr="4843D486">
        <w:rPr>
          <w:lang w:val="en-GB"/>
        </w:rPr>
        <w:t>Hochreiter, S., &amp; Schmidhuber, J. (1997). "Long Short-Term Memory." Neural Computation, 9(8), pp. 1735-1780.</w:t>
      </w:r>
    </w:p>
    <w:p w14:paraId="606C82AE" w14:textId="3B955642" w:rsidR="4843D486" w:rsidRDefault="4843D486" w:rsidP="4843D486">
      <w:pPr>
        <w:pStyle w:val="P-Callout"/>
        <w:numPr>
          <w:ilvl w:val="0"/>
          <w:numId w:val="14"/>
        </w:numPr>
        <w:rPr>
          <w:rFonts w:ascii="Calibri" w:eastAsia="Calibri" w:hAnsi="Calibri" w:cs="Calibri"/>
          <w:lang w:val="en-GB"/>
        </w:rPr>
      </w:pPr>
      <w:r w:rsidRPr="4843D486">
        <w:rPr>
          <w:lang w:val="en-GB"/>
        </w:rPr>
        <w:t>Mikolov, T., et al. (2013). "Distributed Representations of Words and Phrases and their Compositionality." NIPS.</w:t>
      </w:r>
    </w:p>
    <w:p w14:paraId="7051541C" w14:textId="66151F31" w:rsidR="4843D486" w:rsidRDefault="4843D486" w:rsidP="4843D486">
      <w:pPr>
        <w:pStyle w:val="P-Callout"/>
        <w:numPr>
          <w:ilvl w:val="0"/>
          <w:numId w:val="14"/>
        </w:numPr>
        <w:rPr>
          <w:rFonts w:ascii="Calibri" w:eastAsia="Calibri" w:hAnsi="Calibri" w:cs="Calibri"/>
          <w:lang w:val="en-GB"/>
        </w:rPr>
      </w:pPr>
      <w:r w:rsidRPr="4843D486">
        <w:rPr>
          <w:lang w:val="en-GB"/>
        </w:rPr>
        <w:lastRenderedPageBreak/>
        <w:t>Pennington, J., Socher, R., &amp; Manning, C. (2014). "GloVe: Global Vectors for Word Representation." EMNLP.</w:t>
      </w:r>
    </w:p>
    <w:p w14:paraId="7167FAFF" w14:textId="6FE9396C" w:rsidR="4843D486" w:rsidRDefault="4843D486" w:rsidP="4843D486">
      <w:pPr>
        <w:pStyle w:val="P-Callout"/>
        <w:numPr>
          <w:ilvl w:val="0"/>
          <w:numId w:val="14"/>
        </w:numPr>
        <w:rPr>
          <w:rFonts w:ascii="Calibri" w:eastAsia="Calibri" w:hAnsi="Calibri" w:cs="Calibri"/>
          <w:lang w:val="en-GB"/>
        </w:rPr>
      </w:pPr>
      <w:r w:rsidRPr="4843D486">
        <w:rPr>
          <w:lang w:val="en-GB"/>
        </w:rPr>
        <w:t>Vaswani, A., et al. (2017). "Attention is All You Need." NIPS.</w:t>
      </w:r>
    </w:p>
    <w:p w14:paraId="387A96EB" w14:textId="5AE18FB7" w:rsidR="4843D486" w:rsidRDefault="4843D486" w:rsidP="4843D486">
      <w:pPr>
        <w:pStyle w:val="P-Callout"/>
        <w:numPr>
          <w:ilvl w:val="0"/>
          <w:numId w:val="14"/>
        </w:numPr>
        <w:rPr>
          <w:rFonts w:ascii="Calibri" w:eastAsia="Calibri" w:hAnsi="Calibri" w:cs="Calibri"/>
          <w:lang w:val="en-GB"/>
        </w:rPr>
      </w:pPr>
      <w:r w:rsidRPr="4843D486">
        <w:rPr>
          <w:lang w:val="en-GB"/>
        </w:rPr>
        <w:t>Chung, J., et al. (2014). "Empirical Evaluation of Gated Recurrent Neural Networks on Sequence Modeling." arXiv:1412.3555.</w:t>
      </w:r>
    </w:p>
    <w:p w14:paraId="2423D1F5" w14:textId="04CC53B1" w:rsidR="4843D486" w:rsidRDefault="4843D486" w:rsidP="4843D486">
      <w:pPr>
        <w:spacing w:after="0"/>
      </w:pPr>
      <w:r w:rsidRPr="4843D486">
        <w:rPr>
          <w:rStyle w:val="IntenseReference"/>
          <w:lang w:val="en-GB"/>
        </w:rPr>
        <w:t>This section provides a comprehensive exploration of deep learning essentials for NLP, equipping researchers, practitioners, and professionals with the necessary knowledge to apply these advanced techniques in various NLP tasks.</w:t>
      </w:r>
    </w:p>
    <w:p w14:paraId="28F08B69" w14:textId="3CC8CB24" w:rsidR="4843D486" w:rsidRDefault="4843D486" w:rsidP="4843D486">
      <w:pPr>
        <w:pStyle w:val="H1-Section"/>
        <w:rPr>
          <w:lang w:val="en-GB"/>
        </w:rPr>
      </w:pPr>
      <w:r w:rsidRPr="4843D486">
        <w:rPr>
          <w:lang w:val="en-GB"/>
        </w:rPr>
        <w:t>Integration of NLP and Deep Learning</w:t>
      </w:r>
    </w:p>
    <w:p w14:paraId="26B5D4BC" w14:textId="7D18F111" w:rsidR="4843D486" w:rsidRDefault="4843D486" w:rsidP="4843D486">
      <w:pPr>
        <w:pStyle w:val="H2-Heading"/>
      </w:pPr>
      <w:r w:rsidRPr="4843D486">
        <w:rPr>
          <w:lang w:val="en-GB"/>
        </w:rPr>
        <w:t>Practical Applications and Case Studies</w:t>
      </w:r>
    </w:p>
    <w:p w14:paraId="094BEA9B" w14:textId="1BD77863" w:rsidR="4843D486" w:rsidRDefault="4843D486" w:rsidP="4843D486">
      <w:pPr>
        <w:spacing w:before="240" w:after="240"/>
      </w:pPr>
      <w:r w:rsidRPr="4843D486">
        <w:rPr>
          <w:lang w:val="en-GB"/>
        </w:rPr>
        <w:t>The integration of deep learning and NLP has led to significant breakthroughs across various domains, demonstrating the power of these technologies when combined. Here we explore several practical applications and real-world case studies where deep learning has enhanced NLP capabilities.</w:t>
      </w:r>
    </w:p>
    <w:p w14:paraId="4837FE1B" w14:textId="68249F3E" w:rsidR="4843D486" w:rsidRDefault="4843D486" w:rsidP="4843D486">
      <w:pPr>
        <w:pStyle w:val="H3-Subheading"/>
      </w:pPr>
      <w:r w:rsidRPr="4843D486">
        <w:rPr>
          <w:lang w:val="en-GB"/>
        </w:rPr>
        <w:t xml:space="preserve">Machine Translation: </w:t>
      </w:r>
    </w:p>
    <w:p w14:paraId="462B40C4" w14:textId="3F336AD7" w:rsidR="4843D486" w:rsidRDefault="4843D486" w:rsidP="4843D486">
      <w:pPr>
        <w:spacing w:before="240" w:after="240"/>
      </w:pPr>
      <w:r w:rsidRPr="4843D486">
        <w:rPr>
          <w:lang w:val="en-GB"/>
        </w:rPr>
        <w:t>One of the most impactful applications is in machine translation, where deep learning models, particularly those based on the Transformer architecture, have significantly improved translation quality. For example, Google Translate has adopted Neural Machine Translation (NMT) systems that utilize deep learning to provide more accurate and contextually relevant translations than ever before (Wu et al., 2016).</w:t>
      </w:r>
    </w:p>
    <w:p w14:paraId="78997057" w14:textId="5074EDFF" w:rsidR="4843D486" w:rsidRDefault="4843D486" w:rsidP="4843D486">
      <w:pPr>
        <w:pStyle w:val="H3-Subheading"/>
      </w:pPr>
      <w:r w:rsidRPr="4843D486">
        <w:rPr>
          <w:lang w:val="en-GB"/>
        </w:rPr>
        <w:t xml:space="preserve">Sentiment Analysis in Social Media: </w:t>
      </w:r>
    </w:p>
    <w:p w14:paraId="6BD98AE8" w14:textId="57966A9B" w:rsidR="4843D486" w:rsidRDefault="4843D486" w:rsidP="4843D486">
      <w:pPr>
        <w:spacing w:before="240" w:after="240"/>
      </w:pPr>
      <w:r w:rsidRPr="4843D486">
        <w:rPr>
          <w:lang w:val="en-GB"/>
        </w:rPr>
        <w:t xml:space="preserve">Deep learning has also transformed sentiment analysis, enabling more nuanced and accurate interpretations of emotions from text data. For instance, companies use LSTM networks to analyze customer feedback on social media, helping them to quickly </w:t>
      </w:r>
      <w:r w:rsidRPr="4843D486">
        <w:rPr>
          <w:lang w:val="en-GB"/>
        </w:rPr>
        <w:lastRenderedPageBreak/>
        <w:t>identify and respond to customer sentiments, ranging from satisfaction to frustration (Zhang et al., 2018).</w:t>
      </w:r>
    </w:p>
    <w:p w14:paraId="1C777EBE" w14:textId="3757B961" w:rsidR="4843D486" w:rsidRDefault="4843D486" w:rsidP="4843D486">
      <w:pPr>
        <w:pStyle w:val="H3-Subheading"/>
      </w:pPr>
      <w:r w:rsidRPr="4843D486">
        <w:rPr>
          <w:lang w:val="en-GB"/>
        </w:rPr>
        <w:t xml:space="preserve">Automated Content Generation: </w:t>
      </w:r>
    </w:p>
    <w:p w14:paraId="3343B919" w14:textId="1B774216" w:rsidR="4843D486" w:rsidRDefault="4843D486" w:rsidP="4843D486">
      <w:pPr>
        <w:spacing w:before="240" w:after="240"/>
      </w:pPr>
      <w:r w:rsidRPr="4843D486">
        <w:rPr>
          <w:lang w:val="en-GB"/>
        </w:rPr>
        <w:t>Deep learning models like GPT-3 have revolutionized content generation, allowing for the creation of coherent and contextually relevant text based on minimal input. This technology is used by media outlets to generate news reports and by companies to create dynamic content for websites (Brown et al., 2020).</w:t>
      </w:r>
    </w:p>
    <w:p w14:paraId="322B92AB" w14:textId="33CEEF0D" w:rsidR="4843D486" w:rsidRDefault="4843D486" w:rsidP="4843D486">
      <w:pPr>
        <w:pStyle w:val="H3-Subheading"/>
      </w:pPr>
      <w:r w:rsidRPr="4843D486">
        <w:rPr>
          <w:lang w:val="en-GB"/>
        </w:rPr>
        <w:t xml:space="preserve">Healthcare Documentation: </w:t>
      </w:r>
    </w:p>
    <w:p w14:paraId="6F757F2B" w14:textId="074C6AB8" w:rsidR="4843D486" w:rsidRDefault="4843D486" w:rsidP="4843D486">
      <w:pPr>
        <w:spacing w:before="240" w:after="240"/>
      </w:pPr>
      <w:r w:rsidRPr="4843D486">
        <w:rPr>
          <w:lang w:val="en-GB"/>
        </w:rPr>
        <w:t>In healthcare, deep learning is applied in extracting and summarizing medical information from patient records, significantly reducing the time healthcare professionals need to spend on paperwork. Models trained on specific datasets can identify key medical terms and patient information, facilitating quicker and more accurate record-keeping (Rajkomar et al., 2018).</w:t>
      </w:r>
    </w:p>
    <w:p w14:paraId="56292996" w14:textId="003D5FF3" w:rsidR="4843D486" w:rsidRDefault="4843D486" w:rsidP="4843D486">
      <w:pPr>
        <w:pStyle w:val="H2-Heading"/>
        <w:rPr>
          <w:ins w:id="141" w:author="Tazeen Shaikh" w:date="2024-07-10T22:03:00Z" w16du:dateUtc="2024-07-10T16:33:00Z"/>
          <w:lang w:val="en-GB"/>
        </w:rPr>
      </w:pPr>
      <w:r w:rsidRPr="4843D486">
        <w:rPr>
          <w:lang w:val="en-GB"/>
        </w:rPr>
        <w:t>Strategies for Optimizing NLP Models through Deep Learning Methodologies</w:t>
      </w:r>
    </w:p>
    <w:p w14:paraId="7DBE09ED" w14:textId="2FDE57E8" w:rsidR="00AA5DC8" w:rsidRPr="00AA5DC8" w:rsidRDefault="00AA5DC8">
      <w:pPr>
        <w:rPr>
          <w:lang w:val="en-GB"/>
          <w:rPrChange w:id="142" w:author="Tazeen Shaikh" w:date="2024-07-10T22:03:00Z" w16du:dateUtc="2024-07-10T16:33:00Z">
            <w:rPr/>
          </w:rPrChange>
        </w:rPr>
        <w:pPrChange w:id="143" w:author="Tazeen Shaikh" w:date="2024-07-10T22:03:00Z" w16du:dateUtc="2024-07-10T16:33:00Z">
          <w:pPr>
            <w:pStyle w:val="H2-Heading"/>
          </w:pPr>
        </w:pPrChange>
      </w:pPr>
      <w:commentRangeStart w:id="144"/>
      <w:ins w:id="145" w:author="Tazeen Shaikh" w:date="2024-07-10T22:03:00Z" w16du:dateUtc="2024-07-10T16:33:00Z">
        <w:r>
          <w:rPr>
            <w:lang w:val="en-GB"/>
          </w:rPr>
          <w:t>/</w:t>
        </w:r>
      </w:ins>
      <w:commentRangeEnd w:id="144"/>
      <w:ins w:id="146" w:author="Tazeen Shaikh" w:date="2024-07-10T22:04:00Z" w16du:dateUtc="2024-07-10T16:34:00Z">
        <w:r>
          <w:rPr>
            <w:rStyle w:val="CommentReference"/>
          </w:rPr>
          <w:commentReference w:id="144"/>
        </w:r>
      </w:ins>
    </w:p>
    <w:p w14:paraId="08D759FF" w14:textId="6A565843" w:rsidR="4843D486" w:rsidRDefault="4843D486">
      <w:pPr>
        <w:pStyle w:val="L-Bullets"/>
        <w:pPrChange w:id="147" w:author="Tazeen Shaikh" w:date="2024-07-10T22:04:00Z" w16du:dateUtc="2024-07-10T16:34:00Z">
          <w:pPr>
            <w:spacing w:before="240" w:after="240"/>
          </w:pPr>
        </w:pPrChange>
      </w:pPr>
      <w:r w:rsidRPr="4843D486">
        <w:rPr>
          <w:b/>
          <w:bCs/>
        </w:rPr>
        <w:t>Fine-Tuning Pretrained Models:</w:t>
      </w:r>
      <w:r w:rsidRPr="4843D486">
        <w:t xml:space="preserve"> One effective strategy for optimizing NLP models is fine-tuning pretrained models on specific tasks. For example, BERT and its variants can be fine-tuned with additional layers or trained on task-specific corpora to improve performance on tasks like question answering and named entity recognition (Devlin et al., 2019).</w:t>
      </w:r>
    </w:p>
    <w:p w14:paraId="0F4905F7" w14:textId="597037B1" w:rsidR="4843D486" w:rsidRDefault="4843D486">
      <w:pPr>
        <w:pStyle w:val="L-Bullets"/>
        <w:pPrChange w:id="148" w:author="Tazeen Shaikh" w:date="2024-07-10T22:04:00Z" w16du:dateUtc="2024-07-10T16:34:00Z">
          <w:pPr>
            <w:spacing w:before="240" w:after="240"/>
          </w:pPr>
        </w:pPrChange>
      </w:pPr>
      <w:r w:rsidRPr="4843D486">
        <w:rPr>
          <w:b/>
          <w:bCs/>
        </w:rPr>
        <w:t>Data Augmentation:</w:t>
      </w:r>
      <w:r w:rsidRPr="4843D486">
        <w:t xml:space="preserve"> Another strategy is data augmentation, which involves artificially expanding the training dataset by modifying existing data points. Techniques such as synonym replacement, back-translation, and text surface transformation help in creating robust models that generalize better on unseen data (Wei &amp; Zou, 2019).</w:t>
      </w:r>
    </w:p>
    <w:p w14:paraId="10764B8D" w14:textId="3D7F870A" w:rsidR="4843D486" w:rsidRDefault="4843D486" w:rsidP="4843D486">
      <w:pPr>
        <w:pStyle w:val="H3-Subheading"/>
      </w:pPr>
      <w:commentRangeStart w:id="149"/>
      <w:r w:rsidRPr="4843D486">
        <w:rPr>
          <w:lang w:val="en-GB"/>
        </w:rPr>
        <w:t xml:space="preserve">Hyperparameter Optimization: </w:t>
      </w:r>
      <w:commentRangeEnd w:id="149"/>
      <w:r w:rsidR="00AA5DC8">
        <w:rPr>
          <w:rStyle w:val="CommentReference"/>
          <w:b w:val="0"/>
        </w:rPr>
        <w:commentReference w:id="149"/>
      </w:r>
    </w:p>
    <w:p w14:paraId="36082CB0" w14:textId="29D93107" w:rsidR="4843D486" w:rsidRDefault="4843D486" w:rsidP="4843D486">
      <w:pPr>
        <w:spacing w:before="240" w:after="240"/>
      </w:pPr>
      <w:r w:rsidRPr="4843D486">
        <w:rPr>
          <w:lang w:val="en-GB"/>
        </w:rPr>
        <w:lastRenderedPageBreak/>
        <w:t>Hyperparameter optimization plays a critical role in maximizing the performance of deep learning models. Techniques like grid search, random search, and Bayesian optimization are used to find the most effective learning rates, dropout rates, and other parameters that influence training dynamics (Bergstra et al., 2012).</w:t>
      </w:r>
    </w:p>
    <w:p w14:paraId="0AF96B57" w14:textId="5EEBF920" w:rsidR="4843D486" w:rsidRDefault="4843D486" w:rsidP="4843D486">
      <w:pPr>
        <w:pStyle w:val="H2-Heading"/>
      </w:pPr>
      <w:r w:rsidRPr="4843D486">
        <w:rPr>
          <w:lang w:val="en-GB"/>
        </w:rPr>
        <w:t>Example: Build Your Own AlphaZero AI</w:t>
      </w:r>
    </w:p>
    <w:p w14:paraId="6B683488" w14:textId="3130FE79" w:rsidR="4843D486" w:rsidDel="00AA5DC8" w:rsidRDefault="4843D486" w:rsidP="4843D486">
      <w:pPr>
        <w:rPr>
          <w:del w:id="150" w:author="Tazeen Shaikh" w:date="2024-07-10T22:05:00Z" w16du:dateUtc="2024-07-10T16:35:00Z"/>
          <w:rFonts w:ascii="Calibri" w:eastAsia="Calibri" w:hAnsi="Calibri" w:cs="Calibri"/>
          <w:b/>
          <w:bCs/>
          <w:lang w:val="en-GB"/>
        </w:rPr>
      </w:pPr>
      <w:del w:id="151" w:author="Tazeen Shaikh" w:date="2024-07-10T22:05:00Z" w16du:dateUtc="2024-07-10T16:35:00Z">
        <w:r w:rsidRPr="4843D486" w:rsidDel="00AA5DC8">
          <w:rPr>
            <w:b/>
            <w:bCs/>
            <w:lang w:val="en-GB"/>
          </w:rPr>
          <w:delText>Introduction to the Example:</w:delText>
        </w:r>
      </w:del>
    </w:p>
    <w:p w14:paraId="3982941D" w14:textId="6D0B0C92" w:rsidR="4843D486" w:rsidRDefault="4843D486" w:rsidP="4843D486">
      <w:pPr>
        <w:spacing w:before="240" w:after="240"/>
      </w:pPr>
      <w:r w:rsidRPr="4843D486">
        <w:rPr>
          <w:rFonts w:ascii="Calibri" w:eastAsia="Calibri" w:hAnsi="Calibri" w:cs="Calibri"/>
          <w:lang w:val="en-GB"/>
        </w:rPr>
        <w:t>This example demonstrates how to implement a basic version of the AlphaZero algorithm, which integrates deep learning with Monte Carlo Tree Search (MCTS) to master complex games. AlphaZero, developed by DeepMind, uses self-play to learn optimal strategies, continually improving by playing against itself. Here, we'll illustrate how to set up a simplified AlphaZero-like model for a game environment using Python and the popular library TensorFlow.</w:t>
      </w:r>
    </w:p>
    <w:p w14:paraId="6A868044" w14:textId="155B74B6" w:rsidR="4843D486" w:rsidRDefault="4843D486" w:rsidP="4843D486">
      <w:pPr>
        <w:pStyle w:val="H3-Subheading"/>
      </w:pPr>
      <w:commentRangeStart w:id="152"/>
      <w:r w:rsidRPr="4843D486">
        <w:rPr>
          <w:lang w:val="en-GB"/>
        </w:rPr>
        <w:t>Python Code Example Using TensorFlow</w:t>
      </w:r>
      <w:commentRangeEnd w:id="152"/>
      <w:r w:rsidR="00AA5DC8">
        <w:rPr>
          <w:rStyle w:val="CommentReference"/>
          <w:b w:val="0"/>
        </w:rPr>
        <w:commentReference w:id="152"/>
      </w:r>
    </w:p>
    <w:p w14:paraId="02342034" w14:textId="563C2E91" w:rsidR="4843D486" w:rsidRDefault="4843D486" w:rsidP="4843D486">
      <w:pPr>
        <w:rPr>
          <w:lang w:val="en-GB"/>
        </w:rPr>
      </w:pPr>
    </w:p>
    <w:p w14:paraId="02976F5C" w14:textId="07D5F31C" w:rsidR="4843D486" w:rsidRPr="00AA5DC8" w:rsidRDefault="4843D486">
      <w:pPr>
        <w:pStyle w:val="SC-Source"/>
        <w:pPrChange w:id="153" w:author="Tazeen Shaikh" w:date="2024-07-10T22:05:00Z" w16du:dateUtc="2024-07-10T16:35:00Z">
          <w:pPr>
            <w:pStyle w:val="P-Source"/>
          </w:pPr>
        </w:pPrChange>
      </w:pPr>
      <w:r w:rsidRPr="00AA5DC8">
        <w:t>``python</w:t>
      </w:r>
    </w:p>
    <w:p w14:paraId="11FF6DA1" w14:textId="45EAAD84" w:rsidR="4843D486" w:rsidRPr="00AA5DC8" w:rsidRDefault="4843D486">
      <w:pPr>
        <w:pStyle w:val="SC-Source"/>
        <w:rPr>
          <w:rPrChange w:id="154" w:author="Tazeen Shaikh" w:date="2024-07-10T22:05:00Z" w16du:dateUtc="2024-07-10T16:35:00Z">
            <w:rPr>
              <w:rFonts w:ascii="Consolas" w:eastAsia="Consolas" w:hAnsi="Consolas"/>
              <w:szCs w:val="22"/>
            </w:rPr>
          </w:rPrChange>
        </w:rPr>
        <w:pPrChange w:id="155" w:author="Tazeen Shaikh" w:date="2024-07-10T22:05:00Z" w16du:dateUtc="2024-07-10T16:35:00Z">
          <w:pPr>
            <w:pStyle w:val="P-Source"/>
          </w:pPr>
        </w:pPrChange>
      </w:pPr>
      <w:r w:rsidRPr="00AA5DC8">
        <w:t>import numpy as np</w:t>
      </w:r>
      <w:r w:rsidRPr="00AA5DC8">
        <w:br/>
        <w:t>import tensorflow as tf</w:t>
      </w:r>
      <w:r w:rsidRPr="00AA5DC8">
        <w:br/>
        <w:t>from tensorflow.keras.models import Sequential</w:t>
      </w:r>
      <w:r w:rsidRPr="00AA5DC8">
        <w:br/>
        <w:t>from tensorflow.keras.layers import Dense, Conv2D, Flatten</w:t>
      </w:r>
      <w:r w:rsidRPr="00AA5DC8">
        <w:br/>
      </w:r>
      <w:r w:rsidRPr="00AA5DC8">
        <w:br/>
        <w:t>board_size = 3  # For simplicity, a 3x3 board like Tic-Tac-Toe</w:t>
      </w:r>
      <w:r w:rsidRPr="00AA5DC8">
        <w:br/>
        <w:t>num_actions = board_size ** 2</w:t>
      </w:r>
      <w:r w:rsidRPr="00AA5DC8">
        <w:br/>
      </w:r>
      <w:r w:rsidRPr="00AA5DC8">
        <w:br/>
        <w:t>def create_az_model():</w:t>
      </w:r>
      <w:r w:rsidRPr="00AA5DC8">
        <w:br/>
        <w:t xml:space="preserve">    model = Sequential([</w:t>
      </w:r>
      <w:r w:rsidRPr="00AA5DC8">
        <w:br/>
        <w:t xml:space="preserve">        Conv2D(32, kernel_size=(3, 3), activation='relu', input_shape=(board_size, board_size, 1)),</w:t>
      </w:r>
      <w:r w:rsidRPr="00AA5DC8">
        <w:br/>
        <w:t xml:space="preserve">        Flatten(),</w:t>
      </w:r>
      <w:r w:rsidRPr="00AA5DC8">
        <w:br/>
        <w:t xml:space="preserve">        Dense(64, activation='relu'),</w:t>
      </w:r>
      <w:r w:rsidRPr="00AA5DC8">
        <w:br/>
        <w:t xml:space="preserve">        Dense(num_actions, activation='softmax')</w:t>
      </w:r>
      <w:r w:rsidRPr="00AA5DC8">
        <w:br/>
        <w:t xml:space="preserve">    ])</w:t>
      </w:r>
      <w:r w:rsidRPr="00AA5DC8">
        <w:br/>
        <w:t xml:space="preserve">    model.compile(optimizer='adam', loss='categorical_crossentropy')</w:t>
      </w:r>
      <w:r w:rsidRPr="00AA5DC8">
        <w:br/>
        <w:t xml:space="preserve">    return model</w:t>
      </w:r>
      <w:r w:rsidRPr="00AA5DC8">
        <w:br/>
      </w:r>
      <w:r w:rsidRPr="00AA5DC8">
        <w:lastRenderedPageBreak/>
        <w:br/>
        <w:t>az_model = create_az_model()</w:t>
      </w:r>
      <w:r w:rsidRPr="00AA5DC8">
        <w:br/>
      </w:r>
      <w:r w:rsidRPr="00AA5DC8">
        <w:br/>
        <w:t>much more complex)</w:t>
      </w:r>
      <w:r w:rsidRPr="00AA5DC8">
        <w:br/>
        <w:t>def generate_self_play_data():</w:t>
      </w:r>
      <w:r w:rsidRPr="00AA5DC8">
        <w:br/>
        <w:t xml:space="preserve">    # Randomly create game states (board positions) and their outcomes</w:t>
      </w:r>
      <w:r w:rsidRPr="00AA5DC8">
        <w:br/>
        <w:t xml:space="preserve">    data_size = 100</w:t>
      </w:r>
      <w:r w:rsidRPr="00AA5DC8">
        <w:br/>
        <w:t xml:space="preserve">    states = np.random.rand(data_size, board_size, board_size, 1)</w:t>
      </w:r>
      <w:r w:rsidRPr="00AA5DC8">
        <w:br/>
        <w:t xml:space="preserve">    actions = np.random.randint(num_actions, size=data_size)</w:t>
      </w:r>
      <w:r w:rsidRPr="00AA5DC8">
        <w:br/>
        <w:t xml:space="preserve">    action_probs = np.eye(num_actions)[actions]  # Convert actions to one-hot encoded probabilities</w:t>
      </w:r>
      <w:r w:rsidRPr="00AA5DC8">
        <w:br/>
        <w:t xml:space="preserve">    values = np.random.randint(2, size=data_size) * 2 - 1  # Game outcomes as -1 or 1</w:t>
      </w:r>
      <w:r w:rsidRPr="00AA5DC8">
        <w:br/>
        <w:t xml:space="preserve">    return states, action_probs, values</w:t>
      </w:r>
      <w:r w:rsidRPr="00AA5DC8">
        <w:br/>
      </w:r>
      <w:r w:rsidRPr="00AA5DC8">
        <w:br/>
        <w:t>states, action_probs, values = generate_self_play_data()</w:t>
      </w:r>
      <w:r w:rsidRPr="00AA5DC8">
        <w:br/>
      </w:r>
      <w:r w:rsidRPr="00AA5DC8">
        <w:br/>
        <w:t>az_model.fit(states, {'action_probs': action_probs, 'values': values}, epochs=10)</w:t>
      </w:r>
      <w:r w:rsidRPr="00AA5DC8">
        <w:br/>
      </w:r>
      <w:r w:rsidRPr="00AA5DC8">
        <w:br/>
        <w:t>az_model.summary()</w:t>
      </w:r>
    </w:p>
    <w:p w14:paraId="6C16C2B6" w14:textId="15E3AE4E" w:rsidR="4843D486" w:rsidRDefault="4843D486" w:rsidP="4843D486">
      <w:pPr>
        <w:rPr>
          <w:rFonts w:ascii="Consolas" w:eastAsia="Consolas" w:hAnsi="Consolas" w:cs="Consolas"/>
          <w:lang w:val="en-GB"/>
        </w:rPr>
      </w:pPr>
      <w:r>
        <w:br/>
      </w:r>
      <w:r w:rsidRPr="4843D486">
        <w:rPr>
          <w:lang w:val="en-GB"/>
        </w:rPr>
        <w:t>Explanation of the Code:</w:t>
      </w:r>
    </w:p>
    <w:p w14:paraId="7B585D6C" w14:textId="077719B9"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Environment and Model Setup:</w:t>
      </w:r>
    </w:p>
    <w:p w14:paraId="4BB5AA68" w14:textId="25F43687" w:rsidR="4843D486" w:rsidRDefault="4843D486" w:rsidP="4843D486">
      <w:pPr>
        <w:pStyle w:val="ListParagraph"/>
        <w:numPr>
          <w:ilvl w:val="1"/>
          <w:numId w:val="7"/>
        </w:numPr>
        <w:spacing w:after="0"/>
        <w:rPr>
          <w:rFonts w:ascii="Calibri" w:eastAsia="Calibri" w:hAnsi="Calibri" w:cs="Calibri"/>
          <w:lang w:val="en-GB"/>
        </w:rPr>
      </w:pPr>
      <w:r w:rsidRPr="4843D486">
        <w:rPr>
          <w:rFonts w:ascii="Calibri" w:eastAsia="Calibri" w:hAnsi="Calibri" w:cs="Calibri"/>
          <w:lang w:val="en-GB"/>
        </w:rPr>
        <w:t>We define a simple game environment similar to Tic-Tac-Toe with a 3x3 board. The neural network model is structured to predict both move probabilities and game outcome, key components in AlphaZero's architecture.</w:t>
      </w:r>
    </w:p>
    <w:p w14:paraId="79E60626" w14:textId="74C4FE9E"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Neural Network Architecture:</w:t>
      </w:r>
    </w:p>
    <w:p w14:paraId="3F08C06D" w14:textId="58FB0A74" w:rsidR="4843D486" w:rsidRDefault="4843D486" w:rsidP="4843D486">
      <w:pPr>
        <w:pStyle w:val="ListParagraph"/>
        <w:numPr>
          <w:ilvl w:val="1"/>
          <w:numId w:val="6"/>
        </w:numPr>
        <w:spacing w:after="0"/>
        <w:rPr>
          <w:rFonts w:ascii="Calibri" w:eastAsia="Calibri" w:hAnsi="Calibri" w:cs="Calibri"/>
          <w:lang w:val="en-GB"/>
        </w:rPr>
      </w:pPr>
      <w:r w:rsidRPr="4843D486">
        <w:rPr>
          <w:rFonts w:ascii="Calibri" w:eastAsia="Calibri" w:hAnsi="Calibri" w:cs="Calibri"/>
          <w:lang w:val="en-GB"/>
        </w:rPr>
        <w:t>The model uses convolutional layers to process the board state, flattening the output, and dense layers to predict action probabilities and game outcomes. This mimics AlphaZero's approach but on a much simpler scale.</w:t>
      </w:r>
    </w:p>
    <w:p w14:paraId="2AC78210" w14:textId="1EC9D3EB"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Self-Play Data Simulation:</w:t>
      </w:r>
    </w:p>
    <w:p w14:paraId="0DDA473F" w14:textId="2C63880F" w:rsidR="4843D486" w:rsidRDefault="4843D486" w:rsidP="4843D486">
      <w:pPr>
        <w:pStyle w:val="ListParagraph"/>
        <w:numPr>
          <w:ilvl w:val="1"/>
          <w:numId w:val="5"/>
        </w:numPr>
        <w:spacing w:after="0"/>
        <w:rPr>
          <w:rFonts w:ascii="Calibri" w:eastAsia="Calibri" w:hAnsi="Calibri" w:cs="Calibri"/>
          <w:lang w:val="en-GB"/>
        </w:rPr>
      </w:pPr>
      <w:r w:rsidRPr="4843D486">
        <w:rPr>
          <w:rFonts w:ascii="Calibri" w:eastAsia="Calibri" w:hAnsi="Calibri" w:cs="Calibri"/>
          <w:lang w:val="en-GB"/>
        </w:rPr>
        <w:lastRenderedPageBreak/>
        <w:t>Typically, AlphaZero generates data through self-play. Here, we mock this process by randomly generating game states and outcomes. This is a placeholder for more complex self-play logic.</w:t>
      </w:r>
    </w:p>
    <w:p w14:paraId="129EC3C3" w14:textId="34DC66D6"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Model Training:</w:t>
      </w:r>
    </w:p>
    <w:p w14:paraId="7CDCA44F" w14:textId="0E5076E5" w:rsidR="4843D486" w:rsidRDefault="4843D486" w:rsidP="4843D486">
      <w:pPr>
        <w:pStyle w:val="ListParagraph"/>
        <w:numPr>
          <w:ilvl w:val="1"/>
          <w:numId w:val="4"/>
        </w:numPr>
        <w:spacing w:after="0"/>
        <w:rPr>
          <w:rFonts w:ascii="Calibri" w:eastAsia="Calibri" w:hAnsi="Calibri" w:cs="Calibri"/>
          <w:lang w:val="en-GB"/>
        </w:rPr>
      </w:pPr>
      <w:r w:rsidRPr="4843D486">
        <w:rPr>
          <w:rFonts w:ascii="Calibri" w:eastAsia="Calibri" w:hAnsi="Calibri" w:cs="Calibri"/>
          <w:lang w:val="en-GB"/>
        </w:rPr>
        <w:t>The model is trained on the generated data, learning to associate board states with action probabilities and outcomes, foundational for strategy development in games.</w:t>
      </w:r>
    </w:p>
    <w:p w14:paraId="5EA91658" w14:textId="3A1A621A" w:rsidR="4843D486" w:rsidRDefault="4843D486" w:rsidP="4843D486">
      <w:pPr>
        <w:pStyle w:val="Heading4"/>
        <w:spacing w:before="319" w:after="319"/>
      </w:pPr>
      <w:r w:rsidRPr="4843D486">
        <w:rPr>
          <w:rFonts w:ascii="Calibri" w:eastAsia="Calibri" w:hAnsi="Calibri" w:cs="Calibri"/>
          <w:b/>
          <w:bCs/>
          <w:lang w:val="en-GB"/>
        </w:rPr>
        <w:t>Recommendations for Illustrations</w:t>
      </w:r>
    </w:p>
    <w:p w14:paraId="4CFD55AC" w14:textId="303F8179"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Model Architecture Diagram:</w:t>
      </w:r>
    </w:p>
    <w:p w14:paraId="171B0905" w14:textId="4B148E16" w:rsidR="4843D486" w:rsidRDefault="4843D486" w:rsidP="4843D486">
      <w:pPr>
        <w:pStyle w:val="ListParagraph"/>
        <w:numPr>
          <w:ilvl w:val="1"/>
          <w:numId w:val="3"/>
        </w:numPr>
        <w:spacing w:after="0"/>
        <w:rPr>
          <w:rFonts w:ascii="Calibri" w:eastAsia="Calibri" w:hAnsi="Calibri" w:cs="Calibri"/>
          <w:lang w:val="en-GB"/>
        </w:rPr>
      </w:pPr>
      <w:r w:rsidRPr="4843D486">
        <w:rPr>
          <w:rFonts w:ascii="Calibri" w:eastAsia="Calibri" w:hAnsi="Calibri" w:cs="Calibri"/>
          <w:lang w:val="en-GB"/>
        </w:rPr>
        <w:t>A detailed diagram of the neural network showing each layer and its purpose, highlighting how game state inputs are transformed into action and value outputs.</w:t>
      </w:r>
    </w:p>
    <w:p w14:paraId="69869C9F" w14:textId="49117219"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AlphaZero Self-Play Illustration:</w:t>
      </w:r>
    </w:p>
    <w:p w14:paraId="361D1E2D" w14:textId="482B5A0F" w:rsidR="4843D486" w:rsidRDefault="4843D486" w:rsidP="4843D486">
      <w:pPr>
        <w:pStyle w:val="ListParagraph"/>
        <w:numPr>
          <w:ilvl w:val="1"/>
          <w:numId w:val="2"/>
        </w:numPr>
        <w:spacing w:after="0"/>
        <w:rPr>
          <w:rFonts w:ascii="Calibri" w:eastAsia="Calibri" w:hAnsi="Calibri" w:cs="Calibri"/>
          <w:lang w:val="en-GB"/>
        </w:rPr>
      </w:pPr>
      <w:r w:rsidRPr="4843D486">
        <w:rPr>
          <w:rFonts w:ascii="Calibri" w:eastAsia="Calibri" w:hAnsi="Calibri" w:cs="Calibri"/>
          <w:lang w:val="en-GB"/>
        </w:rPr>
        <w:t>A flowchart illustrating the self-play cycle, including game playing, data generation, and retraining phases, to visualize how AlphaZero learns over time.</w:t>
      </w:r>
    </w:p>
    <w:p w14:paraId="589F4EC0" w14:textId="0F3E570F"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Training Progress Graphs:</w:t>
      </w:r>
    </w:p>
    <w:p w14:paraId="492EC94A" w14:textId="2E14C831" w:rsidR="4843D486" w:rsidRDefault="4843D486" w:rsidP="4843D486">
      <w:pPr>
        <w:pStyle w:val="ListParagraph"/>
        <w:numPr>
          <w:ilvl w:val="1"/>
          <w:numId w:val="1"/>
        </w:numPr>
        <w:spacing w:after="0"/>
        <w:rPr>
          <w:rFonts w:ascii="Calibri" w:eastAsia="Calibri" w:hAnsi="Calibri" w:cs="Calibri"/>
          <w:lang w:val="en-GB"/>
        </w:rPr>
      </w:pPr>
      <w:r w:rsidRPr="4843D486">
        <w:rPr>
          <w:rFonts w:ascii="Calibri" w:eastAsia="Calibri" w:hAnsi="Calibri" w:cs="Calibri"/>
          <w:lang w:val="en-GB"/>
        </w:rPr>
        <w:t>Graphs depicting the model’s performance improvement over training epochs on the simulated self-play data.</w:t>
      </w:r>
    </w:p>
    <w:p w14:paraId="38B77B7F" w14:textId="32CF2EDC" w:rsidR="4843D486" w:rsidRDefault="4843D486" w:rsidP="4843D486">
      <w:pPr>
        <w:spacing w:before="240" w:after="240"/>
      </w:pPr>
      <w:r w:rsidRPr="4843D486">
        <w:rPr>
          <w:rFonts w:ascii="Calibri" w:eastAsia="Calibri" w:hAnsi="Calibri" w:cs="Calibri"/>
          <w:lang w:val="en-GB"/>
        </w:rPr>
        <w:t>This example gives readers a hands-on look at how to integrate deep reinforcement learning techniques to build intelligent systems that can learn and adapt through self-play, reflecting the methodologies behind advanced algorithms like AlphaZero. By incorporating this practical demonstration into Chapter 1 of Part 4, the book will provide valuable insights into the real-world applications and potential of deep reinforcement learning.</w:t>
      </w:r>
    </w:p>
    <w:p w14:paraId="6E5C3036" w14:textId="0C198A4D" w:rsidR="4843D486" w:rsidRDefault="4843D486" w:rsidP="4843D486">
      <w:pPr>
        <w:spacing w:before="240" w:after="240"/>
        <w:rPr>
          <w:lang w:val="en-GB"/>
        </w:rPr>
      </w:pPr>
    </w:p>
    <w:p w14:paraId="704C030B" w14:textId="03441281" w:rsidR="4843D486" w:rsidRDefault="4843D486" w:rsidP="4843D486">
      <w:pPr>
        <w:spacing w:before="240" w:after="240"/>
        <w:rPr>
          <w:lang w:val="en-GB"/>
        </w:rPr>
      </w:pPr>
    </w:p>
    <w:p w14:paraId="631778AA" w14:textId="7668DA89" w:rsidR="4843D486" w:rsidRDefault="4843D486" w:rsidP="4843D486">
      <w:pPr>
        <w:pStyle w:val="P-Callout"/>
        <w:numPr>
          <w:ilvl w:val="0"/>
          <w:numId w:val="9"/>
        </w:numPr>
        <w:rPr>
          <w:b/>
          <w:bCs/>
          <w:lang w:val="en-GB"/>
        </w:rPr>
      </w:pPr>
      <w:r w:rsidRPr="4843D486">
        <w:rPr>
          <w:lang w:val="en-GB"/>
        </w:rPr>
        <w:t>Case Study Diagrams:</w:t>
      </w:r>
    </w:p>
    <w:p w14:paraId="5A056647" w14:textId="6F3BE5CA" w:rsidR="4843D486" w:rsidRDefault="4843D486" w:rsidP="4843D486">
      <w:pPr>
        <w:pStyle w:val="P-Callout"/>
        <w:numPr>
          <w:ilvl w:val="1"/>
          <w:numId w:val="9"/>
        </w:numPr>
        <w:rPr>
          <w:lang w:val="en-GB"/>
        </w:rPr>
      </w:pPr>
      <w:r w:rsidRPr="4843D486">
        <w:rPr>
          <w:lang w:val="en-GB"/>
        </w:rPr>
        <w:t xml:space="preserve">Detailed diagrams for each case study, such as a flowchart illustrating the steps involved in machine translation or sentiment analysis using </w:t>
      </w:r>
      <w:r w:rsidRPr="4843D486">
        <w:rPr>
          <w:lang w:val="en-GB"/>
        </w:rPr>
        <w:lastRenderedPageBreak/>
        <w:t>LSTM networks. These visual aids help clarify the deep learning processes applied in practical scenarios.</w:t>
      </w:r>
    </w:p>
    <w:p w14:paraId="79AFF5E6" w14:textId="2D8AEE86" w:rsidR="4843D486" w:rsidRDefault="4843D486" w:rsidP="4843D486">
      <w:pPr>
        <w:pStyle w:val="P-Callout"/>
        <w:numPr>
          <w:ilvl w:val="0"/>
          <w:numId w:val="9"/>
        </w:numPr>
        <w:rPr>
          <w:b/>
          <w:bCs/>
          <w:lang w:val="en-GB"/>
        </w:rPr>
      </w:pPr>
      <w:r w:rsidRPr="4843D486">
        <w:rPr>
          <w:lang w:val="en-GB"/>
        </w:rPr>
        <w:t>Model Optimization Flowchart:</w:t>
      </w:r>
    </w:p>
    <w:p w14:paraId="3248CED7" w14:textId="14833E39" w:rsidR="4843D486" w:rsidRDefault="4843D486" w:rsidP="4843D486">
      <w:pPr>
        <w:pStyle w:val="P-Callout"/>
        <w:numPr>
          <w:ilvl w:val="1"/>
          <w:numId w:val="9"/>
        </w:numPr>
        <w:rPr>
          <w:lang w:val="en-GB"/>
        </w:rPr>
      </w:pPr>
      <w:r w:rsidRPr="4843D486">
        <w:rPr>
          <w:lang w:val="en-GB"/>
        </w:rPr>
        <w:t>A flowchart showing the process of optimizing an NLP model, including stages such as data preprocessing, model training, hyperparameter tuning, and validation.</w:t>
      </w:r>
    </w:p>
    <w:p w14:paraId="0941F107" w14:textId="63D94267" w:rsidR="4843D486" w:rsidRDefault="4843D486" w:rsidP="4843D486">
      <w:pPr>
        <w:pStyle w:val="P-Callout"/>
        <w:numPr>
          <w:ilvl w:val="0"/>
          <w:numId w:val="9"/>
        </w:numPr>
        <w:rPr>
          <w:b/>
          <w:bCs/>
          <w:lang w:val="en-GB"/>
        </w:rPr>
      </w:pPr>
      <w:r w:rsidRPr="4843D486">
        <w:rPr>
          <w:lang w:val="en-GB"/>
        </w:rPr>
        <w:t>Comparative Performance Charts:</w:t>
      </w:r>
    </w:p>
    <w:p w14:paraId="736EBAFE" w14:textId="0ECBC65F" w:rsidR="4843D486" w:rsidRDefault="4843D486" w:rsidP="4843D486">
      <w:pPr>
        <w:pStyle w:val="P-Callout"/>
        <w:numPr>
          <w:ilvl w:val="1"/>
          <w:numId w:val="9"/>
        </w:numPr>
        <w:rPr>
          <w:lang w:val="en-GB"/>
        </w:rPr>
      </w:pPr>
      <w:r w:rsidRPr="4843D486">
        <w:rPr>
          <w:lang w:val="en-GB"/>
        </w:rPr>
        <w:t>Charts showing performance comparisons before and after applying optimization strategies such as fine-tuning and data augmentation, demonstrating their impact on model effectiveness.</w:t>
      </w:r>
    </w:p>
    <w:p w14:paraId="582DE228" w14:textId="0D22F004" w:rsidR="4843D486" w:rsidRDefault="4843D486" w:rsidP="4843D486">
      <w:pPr>
        <w:pStyle w:val="P-CalloutHeading"/>
      </w:pPr>
      <w:r w:rsidRPr="4843D486">
        <w:rPr>
          <w:lang w:val="en-GB"/>
        </w:rPr>
        <w:t>In-Text Citations and References</w:t>
      </w:r>
    </w:p>
    <w:p w14:paraId="173971A0" w14:textId="34918122" w:rsidR="4843D486" w:rsidRDefault="4843D486" w:rsidP="4843D486">
      <w:pPr>
        <w:pStyle w:val="P-Callout"/>
        <w:numPr>
          <w:ilvl w:val="0"/>
          <w:numId w:val="8"/>
        </w:numPr>
        <w:rPr>
          <w:lang w:val="en-GB"/>
        </w:rPr>
      </w:pPr>
      <w:r w:rsidRPr="4843D486">
        <w:rPr>
          <w:lang w:val="en-GB"/>
        </w:rPr>
        <w:t>Wu, Y., et al. (2016). "Google's Neural Machine Translation System: Bridging the Gap between Human and Machine Translation." arXiv preprint arXiv:1609.08144.</w:t>
      </w:r>
    </w:p>
    <w:p w14:paraId="05CCFC7C" w14:textId="140CA134" w:rsidR="4843D486" w:rsidRDefault="4843D486" w:rsidP="4843D486">
      <w:pPr>
        <w:pStyle w:val="P-Callout"/>
        <w:numPr>
          <w:ilvl w:val="0"/>
          <w:numId w:val="8"/>
        </w:numPr>
        <w:rPr>
          <w:lang w:val="en-GB"/>
        </w:rPr>
      </w:pPr>
      <w:r w:rsidRPr="4843D486">
        <w:rPr>
          <w:lang w:val="en-GB"/>
        </w:rPr>
        <w:t>Zhang, X., Zhao, J., &amp; LeCun, Y. (2018). "Character-level Convolutional Networks for Text Classification." NIPS.</w:t>
      </w:r>
    </w:p>
    <w:p w14:paraId="53742B65" w14:textId="1B8B2F61" w:rsidR="4843D486" w:rsidRDefault="4843D486" w:rsidP="4843D486">
      <w:pPr>
        <w:pStyle w:val="P-Callout"/>
        <w:numPr>
          <w:ilvl w:val="0"/>
          <w:numId w:val="8"/>
        </w:numPr>
        <w:rPr>
          <w:lang w:val="en-GB"/>
        </w:rPr>
      </w:pPr>
      <w:r w:rsidRPr="4843D486">
        <w:rPr>
          <w:lang w:val="en-GB"/>
        </w:rPr>
        <w:t>Brown, T. B., et al. (2020). "Language Models are Few-Shot Learners." arXiv preprint arXiv:2005.14165.</w:t>
      </w:r>
    </w:p>
    <w:p w14:paraId="6A476B98" w14:textId="755C257B" w:rsidR="4843D486" w:rsidRDefault="4843D486" w:rsidP="4843D486">
      <w:pPr>
        <w:pStyle w:val="P-Callout"/>
        <w:numPr>
          <w:ilvl w:val="0"/>
          <w:numId w:val="8"/>
        </w:numPr>
        <w:rPr>
          <w:lang w:val="en-GB"/>
        </w:rPr>
      </w:pPr>
      <w:r w:rsidRPr="4843D486">
        <w:rPr>
          <w:lang w:val="en-GB"/>
        </w:rPr>
        <w:t>Rajkomar, A., et al. (2018). "Scalable and accurate deep learning with electronic health records." NPJ Digital Medicine, 1(1), 18.</w:t>
      </w:r>
    </w:p>
    <w:p w14:paraId="31139322" w14:textId="17F83791" w:rsidR="4843D486" w:rsidRDefault="4843D486" w:rsidP="4843D486">
      <w:pPr>
        <w:pStyle w:val="P-Callout"/>
        <w:numPr>
          <w:ilvl w:val="0"/>
          <w:numId w:val="8"/>
        </w:numPr>
        <w:rPr>
          <w:lang w:val="en-GB"/>
        </w:rPr>
      </w:pPr>
      <w:r w:rsidRPr="4843D486">
        <w:rPr>
          <w:lang w:val="en-GB"/>
        </w:rPr>
        <w:t>Devlin, J., et al. (2019). "BERT: Pre-training of Deep Bidirectional Transformers for Language Understanding." arXiv preprint arXiv:1810.04805.</w:t>
      </w:r>
    </w:p>
    <w:p w14:paraId="3F21DD7B" w14:textId="375BEC6D" w:rsidR="4843D486" w:rsidRDefault="4843D486" w:rsidP="4843D486">
      <w:pPr>
        <w:pStyle w:val="P-Callout"/>
        <w:numPr>
          <w:ilvl w:val="0"/>
          <w:numId w:val="8"/>
        </w:numPr>
        <w:rPr>
          <w:lang w:val="en-GB"/>
        </w:rPr>
      </w:pPr>
      <w:r w:rsidRPr="4843D486">
        <w:rPr>
          <w:lang w:val="en-GB"/>
        </w:rPr>
        <w:lastRenderedPageBreak/>
        <w:t>Wei, J., &amp; Zou, K. (2019). "EDA: Easy Data Augmentation Techniques for Boosting Performance on Text Classification Tasks." arXiv preprint arXiv:1901.11196.</w:t>
      </w:r>
    </w:p>
    <w:p w14:paraId="4D317935" w14:textId="0F28CDAC" w:rsidR="4843D486" w:rsidRDefault="4843D486" w:rsidP="4843D486">
      <w:pPr>
        <w:pStyle w:val="P-Callout"/>
        <w:numPr>
          <w:ilvl w:val="0"/>
          <w:numId w:val="8"/>
        </w:numPr>
        <w:rPr>
          <w:lang w:val="en-GB"/>
        </w:rPr>
      </w:pPr>
      <w:r w:rsidRPr="4843D486">
        <w:rPr>
          <w:lang w:val="en-GB"/>
        </w:rPr>
        <w:t>Bergstra, J., Bengio, Y., &amp; Hutter, F. (2012). "Random Search for Hyper-Parameter Optimization." Journal of Machine Learning Research, 13, 281-305.</w:t>
      </w:r>
    </w:p>
    <w:p w14:paraId="6A498AB0" w14:textId="36E05C21" w:rsidR="4843D486" w:rsidRDefault="4843D486" w:rsidP="4843D486">
      <w:pPr>
        <w:spacing w:before="240" w:after="240"/>
      </w:pPr>
      <w:r w:rsidRPr="4843D486">
        <w:rPr>
          <w:rStyle w:val="IntenseReference"/>
          <w:lang w:val="en-GB"/>
        </w:rPr>
        <w:t>This section thoroughly examines the synergistic effects of deep learning techniques in advancing NLP applications, equipped with practical insights, optimization strategies, and illustrative examples, making it an invaluable resource for professionals in the field.</w:t>
      </w:r>
    </w:p>
    <w:p w14:paraId="3D9F5948" w14:textId="5D2723DF" w:rsidR="4843D486" w:rsidDel="004E7B84" w:rsidRDefault="4843D486">
      <w:pPr>
        <w:pStyle w:val="P-Regular"/>
        <w:rPr>
          <w:del w:id="156" w:author="Tazeen Shaikh" w:date="2024-07-09T17:19:00Z" w16du:dateUtc="2024-07-09T11:49:00Z"/>
        </w:rPr>
        <w:pPrChange w:id="157" w:author="Tazeen Shaikh" w:date="2024-07-09T17:18:00Z" w16du:dateUtc="2024-07-09T11:48:00Z">
          <w:pPr>
            <w:pStyle w:val="H1-Section"/>
          </w:pPr>
        </w:pPrChange>
      </w:pPr>
      <w:commentRangeStart w:id="158"/>
    </w:p>
    <w:p w14:paraId="160DC5E1" w14:textId="2BA478D0" w:rsidR="4843D486" w:rsidDel="004E7B84" w:rsidRDefault="4843D486" w:rsidP="4843D486">
      <w:pPr>
        <w:pStyle w:val="H1-Section"/>
        <w:rPr>
          <w:del w:id="159" w:author="Tazeen Shaikh" w:date="2024-07-09T17:18:00Z" w16du:dateUtc="2024-07-09T11:48:00Z"/>
          <w:lang w:val="en-GB"/>
        </w:rPr>
      </w:pPr>
    </w:p>
    <w:p w14:paraId="4F1B67D4" w14:textId="5D9A5D90" w:rsidR="4843D486" w:rsidDel="004E7B84" w:rsidRDefault="4843D486">
      <w:pPr>
        <w:rPr>
          <w:del w:id="160" w:author="Tazeen Shaikh" w:date="2024-07-09T17:18:00Z" w16du:dateUtc="2024-07-09T11:48:00Z"/>
        </w:rPr>
      </w:pPr>
      <w:del w:id="161" w:author="Tazeen Shaikh" w:date="2024-07-09T17:18:00Z" w16du:dateUtc="2024-07-09T11:48:00Z">
        <w:r w:rsidDel="004E7B84">
          <w:br w:type="page"/>
        </w:r>
      </w:del>
    </w:p>
    <w:p w14:paraId="455B7BB0" w14:textId="23871EBA" w:rsidR="00A55F8D" w:rsidDel="004E7B84" w:rsidRDefault="220381DB" w:rsidP="220381DB">
      <w:pPr>
        <w:pStyle w:val="H1-Section"/>
        <w:rPr>
          <w:del w:id="162" w:author="Tazeen Shaikh" w:date="2024-07-09T17:18:00Z" w16du:dateUtc="2024-07-09T11:48:00Z"/>
          <w:lang w:val="en"/>
        </w:rPr>
      </w:pPr>
      <w:del w:id="163" w:author="Tazeen Shaikh" w:date="2024-07-09T17:18:00Z" w16du:dateUtc="2024-07-09T11:48:00Z">
        <w:r w:rsidRPr="220381DB" w:rsidDel="004E7B84">
          <w:rPr>
            <w:lang w:val="en-GB"/>
          </w:rPr>
          <w:delText>Header 1 – Main topic or main task (H1 – Section)</w:delText>
        </w:r>
      </w:del>
    </w:p>
    <w:p w14:paraId="04E7AF05" w14:textId="0C21AD41" w:rsidR="00A55F8D" w:rsidDel="004E7B84" w:rsidRDefault="220381DB" w:rsidP="00956561">
      <w:pPr>
        <w:pStyle w:val="P-Regular"/>
        <w:rPr>
          <w:del w:id="164" w:author="Tazeen Shaikh" w:date="2024-07-09T17:18:00Z" w16du:dateUtc="2024-07-09T11:48:00Z"/>
        </w:rPr>
      </w:pPr>
      <w:del w:id="165" w:author="Tazeen Shaikh" w:date="2024-07-09T17:18:00Z" w16du:dateUtc="2024-07-09T11:48:00Z">
        <w:r w:rsidRPr="220381DB" w:rsidDel="004E7B84">
          <w:delText>Use (P – Regular) numbered steps for sequential instructions. Remember, readers will often be practically implementing your lessons, looking between your content and their own computer screen. Numbered steps help them to keep their place. </w:delText>
        </w:r>
      </w:del>
    </w:p>
    <w:p w14:paraId="7B87D19A" w14:textId="3EAB3492" w:rsidR="00A55F8D" w:rsidDel="004E7B84" w:rsidRDefault="220381DB" w:rsidP="220381DB">
      <w:pPr>
        <w:pStyle w:val="L-Numbers"/>
        <w:rPr>
          <w:del w:id="166" w:author="Tazeen Shaikh" w:date="2024-07-09T17:18:00Z" w16du:dateUtc="2024-07-09T11:48:00Z"/>
        </w:rPr>
      </w:pPr>
      <w:del w:id="167" w:author="Tazeen Shaikh" w:date="2024-07-09T17:18:00Z" w16du:dateUtc="2024-07-09T11:48:00Z">
        <w:r w:rsidRPr="220381DB" w:rsidDel="004E7B84">
          <w:delText>Step one. (L – Numbers)</w:delText>
        </w:r>
      </w:del>
    </w:p>
    <w:p w14:paraId="61E2119E" w14:textId="0144086E" w:rsidR="00A55F8D" w:rsidDel="004E7B84" w:rsidRDefault="220381DB" w:rsidP="220381DB">
      <w:pPr>
        <w:pStyle w:val="L-Numbers"/>
        <w:rPr>
          <w:del w:id="168" w:author="Tazeen Shaikh" w:date="2024-07-09T17:18:00Z" w16du:dateUtc="2024-07-09T11:48:00Z"/>
        </w:rPr>
      </w:pPr>
      <w:del w:id="169" w:author="Tazeen Shaikh" w:date="2024-07-09T17:18:00Z" w16du:dateUtc="2024-07-09T11:48:00Z">
        <w:r w:rsidRPr="220381DB" w:rsidDel="004E7B84">
          <w:delText xml:space="preserve"> Step two.</w:delText>
        </w:r>
      </w:del>
    </w:p>
    <w:p w14:paraId="77CEC22B" w14:textId="7A09B519" w:rsidR="00A55F8D" w:rsidDel="004E7B84" w:rsidRDefault="220381DB" w:rsidP="220381DB">
      <w:pPr>
        <w:pStyle w:val="L-Numbers"/>
        <w:rPr>
          <w:del w:id="170" w:author="Tazeen Shaikh" w:date="2024-07-09T17:18:00Z" w16du:dateUtc="2024-07-09T11:48:00Z"/>
        </w:rPr>
      </w:pPr>
      <w:del w:id="171" w:author="Tazeen Shaikh" w:date="2024-07-09T17:18:00Z" w16du:dateUtc="2024-07-09T11:48:00Z">
        <w:r w:rsidRPr="220381DB" w:rsidDel="004E7B84">
          <w:delText xml:space="preserve"> Step three.</w:delText>
        </w:r>
      </w:del>
    </w:p>
    <w:p w14:paraId="37BFA628" w14:textId="61758318" w:rsidR="00A55F8D" w:rsidDel="004E7B84" w:rsidRDefault="00A55F8D" w:rsidP="00760A21">
      <w:pPr>
        <w:pStyle w:val="P-Regular"/>
        <w:rPr>
          <w:del w:id="172" w:author="Tazeen Shaikh" w:date="2024-07-09T17:18:00Z" w16du:dateUtc="2024-07-09T11:48:00Z"/>
        </w:rPr>
      </w:pPr>
    </w:p>
    <w:p w14:paraId="707442B8" w14:textId="6597FDE5" w:rsidR="00A55F8D" w:rsidDel="004E7B84" w:rsidRDefault="220381DB" w:rsidP="220381DB">
      <w:pPr>
        <w:pStyle w:val="P-Regular"/>
        <w:rPr>
          <w:del w:id="173" w:author="Tazeen Shaikh" w:date="2024-07-09T17:18:00Z" w16du:dateUtc="2024-07-09T11:48:00Z"/>
        </w:rPr>
      </w:pPr>
      <w:del w:id="174" w:author="Tazeen Shaikh" w:date="2024-07-09T17:18:00Z" w16du:dateUtc="2024-07-09T11:48:00Z">
        <w:r w:rsidRPr="220381DB" w:rsidDel="004E7B84">
          <w:delTex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delText>
        </w:r>
      </w:del>
    </w:p>
    <w:p w14:paraId="3BAC5098" w14:textId="3B072DAE" w:rsidR="00624A0A" w:rsidDel="004E7B84" w:rsidRDefault="220381DB" w:rsidP="00EB33A2">
      <w:pPr>
        <w:pStyle w:val="L-Numbers"/>
        <w:rPr>
          <w:del w:id="175" w:author="Tazeen Shaikh" w:date="2024-07-09T17:18:00Z" w16du:dateUtc="2024-07-09T11:48:00Z"/>
        </w:rPr>
      </w:pPr>
      <w:del w:id="176" w:author="Tazeen Shaikh" w:date="2024-07-09T17:18:00Z" w16du:dateUtc="2024-07-09T11:48:00Z">
        <w:r w:rsidRPr="220381DB" w:rsidDel="004E7B84">
          <w:delText>Step one. (L – Numbers)</w:delText>
        </w:r>
      </w:del>
    </w:p>
    <w:p w14:paraId="30C46A7A" w14:textId="753109EE" w:rsidR="00A55F8D" w:rsidRPr="00624A0A" w:rsidDel="004E7B84" w:rsidRDefault="4843D486" w:rsidP="4843D486">
      <w:pPr>
        <w:pStyle w:val="L-Regular"/>
        <w:ind w:left="0"/>
        <w:rPr>
          <w:del w:id="177" w:author="Tazeen Shaikh" w:date="2024-07-09T17:18:00Z" w16du:dateUtc="2024-07-09T11:48:00Z"/>
        </w:rPr>
      </w:pPr>
      <w:del w:id="178" w:author="Tazeen Shaikh" w:date="2024-07-09T17:18:00Z" w16du:dateUtc="2024-07-09T11:48:00Z">
        <w:r w:rsidRPr="4843D486" w:rsidDel="004E7B84">
          <w:rPr>
            <w:lang w:val="en-US"/>
          </w:rPr>
          <w:delText xml:space="preserve">This paragraph appears underst step 1. </w:delText>
        </w:r>
      </w:del>
    </w:p>
    <w:p w14:paraId="542CD82D" w14:textId="208EBD07" w:rsidR="00A55F8D" w:rsidDel="004E7B84" w:rsidRDefault="220381DB" w:rsidP="220381DB">
      <w:pPr>
        <w:pStyle w:val="L-Numbers"/>
        <w:rPr>
          <w:del w:id="179" w:author="Tazeen Shaikh" w:date="2024-07-09T17:18:00Z" w16du:dateUtc="2024-07-09T11:48:00Z"/>
        </w:rPr>
      </w:pPr>
      <w:del w:id="180" w:author="Tazeen Shaikh" w:date="2024-07-09T17:18:00Z" w16du:dateUtc="2024-07-09T11:48:00Z">
        <w:r w:rsidRPr="220381DB" w:rsidDel="004E7B84">
          <w:delText xml:space="preserve"> Step two.</w:delText>
        </w:r>
      </w:del>
    </w:p>
    <w:p w14:paraId="5C93C6F4" w14:textId="3341B79D" w:rsidR="00A55F8D" w:rsidDel="004E7B84" w:rsidRDefault="4843D486" w:rsidP="220381DB">
      <w:pPr>
        <w:pStyle w:val="L-Source"/>
        <w:rPr>
          <w:del w:id="181" w:author="Tazeen Shaikh" w:date="2024-07-09T17:18:00Z" w16du:dateUtc="2024-07-09T11:48:00Z"/>
        </w:rPr>
      </w:pPr>
      <w:del w:id="182" w:author="Tazeen Shaikh" w:date="2024-07-09T17:18:00Z" w16du:dateUtc="2024-07-09T11:48:00Z">
        <w:r w:rsidRPr="4843D486" w:rsidDel="004E7B84">
          <w:rPr>
            <w:lang w:val="en-US"/>
          </w:rPr>
          <w:delText>const set = function(...items) {</w:delText>
        </w:r>
        <w:r w:rsidR="220381DB" w:rsidDel="004E7B84">
          <w:br/>
        </w:r>
        <w:r w:rsidRPr="4843D486" w:rsidDel="004E7B84">
          <w:rPr>
            <w:lang w:val="en-US"/>
          </w:rPr>
          <w:delText>    this.arr = [...items];</w:delText>
        </w:r>
        <w:r w:rsidR="220381DB" w:rsidDel="004E7B84">
          <w:br/>
        </w:r>
        <w:r w:rsidRPr="4843D486" w:rsidDel="004E7B84">
          <w:rPr>
            <w:lang w:val="en-US"/>
          </w:rPr>
          <w:delText>    this.add = function(item) {</w:delText>
        </w:r>
        <w:r w:rsidR="220381DB" w:rsidDel="004E7B84">
          <w:br/>
        </w:r>
        <w:r w:rsidRPr="4843D486" w:rsidDel="004E7B84">
          <w:rPr>
            <w:lang w:val="en-US"/>
          </w:rPr>
          <w:delText>        if( this._arr.includes(item) ) {</w:delText>
        </w:r>
        <w:r w:rsidR="220381DB" w:rsidDel="004E7B84">
          <w:br/>
        </w:r>
        <w:r w:rsidRPr="4843D486" w:rsidDel="004E7B84">
          <w:rPr>
            <w:lang w:val="en-US"/>
          </w:rPr>
          <w:delText>            return false; (SC - Source)</w:delText>
        </w:r>
      </w:del>
    </w:p>
    <w:p w14:paraId="08EF36CF" w14:textId="25BE3B90" w:rsidR="00A55F8D" w:rsidDel="004E7B84" w:rsidRDefault="220381DB" w:rsidP="220381DB">
      <w:pPr>
        <w:pStyle w:val="L-Numbers"/>
        <w:rPr>
          <w:del w:id="183" w:author="Tazeen Shaikh" w:date="2024-07-09T17:18:00Z" w16du:dateUtc="2024-07-09T11:48:00Z"/>
        </w:rPr>
      </w:pPr>
      <w:del w:id="184" w:author="Tazeen Shaikh" w:date="2024-07-09T17:18:00Z" w16du:dateUtc="2024-07-09T11:48:00Z">
        <w:r w:rsidRPr="220381DB" w:rsidDel="004E7B84">
          <w:delText xml:space="preserve"> Step three.</w:delText>
        </w:r>
      </w:del>
    </w:p>
    <w:p w14:paraId="3B56C954" w14:textId="28CBD5C2" w:rsidR="00A55F8D" w:rsidDel="004E7B84" w:rsidRDefault="220381DB" w:rsidP="00956561">
      <w:pPr>
        <w:pStyle w:val="H1-Section"/>
        <w:rPr>
          <w:del w:id="185" w:author="Tazeen Shaikh" w:date="2024-07-09T17:18:00Z" w16du:dateUtc="2024-07-09T11:48:00Z"/>
          <w:lang w:val="en"/>
        </w:rPr>
      </w:pPr>
      <w:del w:id="186" w:author="Tazeen Shaikh" w:date="2024-07-09T17:18:00Z" w16du:dateUtc="2024-07-09T11:48:00Z">
        <w:r w:rsidRPr="220381DB" w:rsidDel="004E7B84">
          <w:rPr>
            <w:lang w:val="en-GB"/>
          </w:rPr>
          <w:delText>Summary</w:delText>
        </w:r>
      </w:del>
    </w:p>
    <w:p w14:paraId="2DFB0001" w14:textId="219B6E9E" w:rsidR="00A55F8D" w:rsidDel="004E7B84" w:rsidRDefault="4843D486" w:rsidP="00F66887">
      <w:pPr>
        <w:pStyle w:val="P-Regular"/>
        <w:rPr>
          <w:del w:id="187" w:author="Tazeen Shaikh" w:date="2024-07-09T17:18:00Z" w16du:dateUtc="2024-07-09T11:48:00Z"/>
        </w:rPr>
      </w:pPr>
      <w:del w:id="188" w:author="Tazeen Shaikh" w:date="2024-07-09T17:18:00Z" w16du:dateUtc="2024-07-09T11:48:00Z">
        <w:r w:rsidRPr="4843D486" w:rsidDel="004E7B84">
          <w:rPr>
            <w:lang w:val="en-US"/>
          </w:rPr>
          <w:delTex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delText>
        </w:r>
      </w:del>
    </w:p>
    <w:p w14:paraId="46A376DF" w14:textId="1CB56934" w:rsidR="00A55F8D" w:rsidDel="004E7B84" w:rsidRDefault="00A55F8D">
      <w:pPr>
        <w:rPr>
          <w:del w:id="189" w:author="Tazeen Shaikh" w:date="2024-07-09T17:19:00Z" w16du:dateUtc="2024-07-09T11:49:00Z"/>
        </w:rPr>
        <w:pPrChange w:id="190" w:author="Tazeen Shaikh" w:date="2024-07-09T17:18:00Z" w16du:dateUtc="2024-07-09T11:48:00Z">
          <w:pPr>
            <w:pStyle w:val="P-Regular"/>
          </w:pPr>
        </w:pPrChange>
      </w:pPr>
    </w:p>
    <w:p w14:paraId="34651F46" w14:textId="3391301C" w:rsidR="00A55F8D" w:rsidDel="004E7B84" w:rsidRDefault="220381DB" w:rsidP="220381DB">
      <w:pPr>
        <w:pStyle w:val="H1-Section"/>
        <w:rPr>
          <w:del w:id="191" w:author="Tazeen Shaikh" w:date="2024-07-09T17:18:00Z" w16du:dateUtc="2024-07-09T11:48:00Z"/>
        </w:rPr>
      </w:pPr>
      <w:del w:id="192" w:author="Tazeen Shaikh" w:date="2024-07-09T17:18:00Z" w16du:dateUtc="2024-07-09T11:48:00Z">
        <w:r w:rsidRPr="220381DB" w:rsidDel="004E7B84">
          <w:delText>Here’s a set of visual aids for other styles as well.</w:delText>
        </w:r>
      </w:del>
    </w:p>
    <w:p w14:paraId="55F233E9" w14:textId="714520FF" w:rsidR="00A55F8D" w:rsidDel="004E7B84" w:rsidRDefault="220381DB" w:rsidP="00760A21">
      <w:pPr>
        <w:pStyle w:val="P-Regular"/>
        <w:rPr>
          <w:del w:id="193" w:author="Tazeen Shaikh" w:date="2024-07-09T17:18:00Z" w16du:dateUtc="2024-07-09T11:48:00Z"/>
        </w:rPr>
      </w:pPr>
      <w:del w:id="194" w:author="Tazeen Shaikh" w:date="2024-07-09T17:18:00Z" w16du:dateUtc="2024-07-09T11:48:00Z">
        <w:r w:rsidDel="004E7B84">
          <w:delText>___________________________________________________________________________</w:delText>
        </w:r>
      </w:del>
    </w:p>
    <w:p w14:paraId="47BE4869" w14:textId="3343F583" w:rsidR="00E24FDA" w:rsidRPr="00A6433C" w:rsidDel="004E7B84" w:rsidRDefault="002A7053" w:rsidP="00760A21">
      <w:pPr>
        <w:pStyle w:val="P-Regular"/>
        <w:rPr>
          <w:del w:id="195" w:author="Tazeen Shaikh" w:date="2024-07-09T17:18:00Z" w16du:dateUtc="2024-07-09T11:48:00Z"/>
        </w:rPr>
      </w:pPr>
      <w:del w:id="196" w:author="Tazeen Shaikh" w:date="2024-07-09T17:18:00Z" w16du:dateUtc="2024-07-09T11:48:00Z">
        <w:r w:rsidDel="004E7B84">
          <w:delText xml:space="preserve">#2 </w:delText>
        </w:r>
        <w:r w:rsidR="00A6433C" w:rsidRPr="00A6433C" w:rsidDel="004E7B84">
          <w:delText>This is how P – Bold style will look:</w:delText>
        </w:r>
      </w:del>
    </w:p>
    <w:p w14:paraId="69ECCB05" w14:textId="59931833" w:rsidR="00FD7FE1" w:rsidDel="004E7B84" w:rsidRDefault="00E24FDA" w:rsidP="00760A21">
      <w:pPr>
        <w:pStyle w:val="P-Regular"/>
        <w:rPr>
          <w:del w:id="197" w:author="Tazeen Shaikh" w:date="2024-07-09T17:18:00Z" w16du:dateUtc="2024-07-09T11:48:00Z"/>
        </w:rPr>
      </w:pPr>
      <w:del w:id="198" w:author="Tazeen Shaikh" w:date="2024-07-09T17:18:00Z" w16du:dateUtc="2024-07-09T11:48:00Z">
        <w:r w:rsidRPr="00E24FDA" w:rsidDel="004E7B84">
          <w:delText xml:space="preserve">This chapter reviews the many ways </w:delText>
        </w:r>
        <w:r w:rsidRPr="00A6433C" w:rsidDel="004E7B84">
          <w:rPr>
            <w:rStyle w:val="P-Bold"/>
          </w:rPr>
          <w:delText>Wireshark</w:delText>
        </w:r>
        <w:r w:rsidRPr="00E24FDA" w:rsidDel="004E7B84">
          <w:delText xml:space="preserve"> can filter traffic.</w:delText>
        </w:r>
      </w:del>
    </w:p>
    <w:p w14:paraId="3C3567B7" w14:textId="54A12159" w:rsidR="00A55F8D" w:rsidDel="004E7B84" w:rsidRDefault="00A55F8D" w:rsidP="00A55F8D">
      <w:pPr>
        <w:pStyle w:val="P-Regular"/>
        <w:rPr>
          <w:del w:id="199" w:author="Tazeen Shaikh" w:date="2024-07-09T17:18:00Z" w16du:dateUtc="2024-07-09T11:48:00Z"/>
        </w:rPr>
      </w:pPr>
      <w:del w:id="200" w:author="Tazeen Shaikh" w:date="2024-07-09T17:18:00Z" w16du:dateUtc="2024-07-09T11:48:00Z">
        <w:r w:rsidDel="004E7B84">
          <w:delText>___________________________________________________________________________</w:delText>
        </w:r>
      </w:del>
    </w:p>
    <w:p w14:paraId="67D8BCB5" w14:textId="55A1C17F" w:rsidR="00A6433C" w:rsidRPr="00A6433C" w:rsidDel="004E7B84" w:rsidRDefault="002A7053" w:rsidP="00760A21">
      <w:pPr>
        <w:pStyle w:val="P-Regular"/>
        <w:rPr>
          <w:del w:id="201" w:author="Tazeen Shaikh" w:date="2024-07-09T17:18:00Z" w16du:dateUtc="2024-07-09T11:48:00Z"/>
        </w:rPr>
      </w:pPr>
      <w:del w:id="202" w:author="Tazeen Shaikh" w:date="2024-07-09T17:18:00Z" w16du:dateUtc="2024-07-09T11:48:00Z">
        <w:r w:rsidDel="004E7B84">
          <w:delText xml:space="preserve">#3 </w:delText>
        </w:r>
        <w:r w:rsidR="00A6433C" w:rsidDel="004E7B84">
          <w:delText>This is how P – Italics style will look:</w:delText>
        </w:r>
      </w:del>
    </w:p>
    <w:p w14:paraId="00CC54CF" w14:textId="02A36889" w:rsidR="00FD7FE1" w:rsidDel="004E7B84" w:rsidRDefault="4843D486" w:rsidP="00760A21">
      <w:pPr>
        <w:pStyle w:val="P-Regular"/>
        <w:rPr>
          <w:del w:id="203" w:author="Tazeen Shaikh" w:date="2024-07-09T17:18:00Z" w16du:dateUtc="2024-07-09T11:48:00Z"/>
        </w:rPr>
      </w:pPr>
      <w:del w:id="204" w:author="Tazeen Shaikh" w:date="2024-07-09T17:18:00Z" w16du:dateUtc="2024-07-09T11:48:00Z">
        <w:r w:rsidRPr="4843D486" w:rsidDel="004E7B84">
          <w:rPr>
            <w:lang w:val="en-US"/>
          </w:rPr>
          <w:delText xml:space="preserve">To help your learning of the different ways to </w:delText>
        </w:r>
        <w:r w:rsidRPr="4843D486" w:rsidDel="004E7B84">
          <w:rPr>
            <w:rStyle w:val="P-Italics"/>
            <w:lang w:val="en-US"/>
          </w:rPr>
          <w:delText>refine</w:delText>
        </w:r>
        <w:r w:rsidRPr="4843D486" w:rsidDel="004E7B84">
          <w:rPr>
            <w:lang w:val="en-US"/>
          </w:rPr>
          <w:delText xml:space="preserve"> your view.</w:delText>
        </w:r>
      </w:del>
    </w:p>
    <w:p w14:paraId="39DE2FA3" w14:textId="2FE8DD20" w:rsidR="00A55F8D" w:rsidDel="004E7B84" w:rsidRDefault="00A55F8D" w:rsidP="00A55F8D">
      <w:pPr>
        <w:pStyle w:val="P-Regular"/>
        <w:rPr>
          <w:del w:id="205" w:author="Tazeen Shaikh" w:date="2024-07-09T17:18:00Z" w16du:dateUtc="2024-07-09T11:48:00Z"/>
        </w:rPr>
      </w:pPr>
      <w:del w:id="206" w:author="Tazeen Shaikh" w:date="2024-07-09T17:18:00Z" w16du:dateUtc="2024-07-09T11:48:00Z">
        <w:r w:rsidDel="004E7B84">
          <w:delText>___________________________________________________________________________</w:delText>
        </w:r>
      </w:del>
    </w:p>
    <w:p w14:paraId="1BD66107" w14:textId="55FCF017" w:rsidR="00A6433C" w:rsidRPr="00E24FDA" w:rsidDel="004E7B84" w:rsidRDefault="002A7053" w:rsidP="00760A21">
      <w:pPr>
        <w:pStyle w:val="P-Regular"/>
        <w:rPr>
          <w:del w:id="207" w:author="Tazeen Shaikh" w:date="2024-07-09T17:18:00Z" w16du:dateUtc="2024-07-09T11:48:00Z"/>
        </w:rPr>
      </w:pPr>
      <w:del w:id="208" w:author="Tazeen Shaikh" w:date="2024-07-09T17:18:00Z" w16du:dateUtc="2024-07-09T11:48:00Z">
        <w:r w:rsidDel="004E7B84">
          <w:delText xml:space="preserve">#4 </w:delText>
        </w:r>
        <w:r w:rsidR="00A6433C" w:rsidDel="004E7B84">
          <w:delText>This is how P – Keyword style will look:</w:delText>
        </w:r>
      </w:del>
    </w:p>
    <w:p w14:paraId="0A54FC33" w14:textId="7AC2DC43" w:rsidR="00FD7FE1" w:rsidDel="004E7B84" w:rsidRDefault="4843D486" w:rsidP="00760A21">
      <w:pPr>
        <w:pStyle w:val="P-Regular"/>
        <w:rPr>
          <w:del w:id="209" w:author="Tazeen Shaikh" w:date="2024-07-09T17:18:00Z" w16du:dateUtc="2024-07-09T11:48:00Z"/>
        </w:rPr>
      </w:pPr>
      <w:del w:id="210" w:author="Tazeen Shaikh" w:date="2024-07-09T17:18:00Z" w16du:dateUtc="2024-07-09T11:48:00Z">
        <w:r w:rsidRPr="4843D486" w:rsidDel="004E7B84">
          <w:rPr>
            <w:lang w:val="en-US"/>
          </w:rPr>
          <w:delText xml:space="preserve">We'll cover when to filter </w:delText>
        </w:r>
        <w:r w:rsidRPr="4843D486" w:rsidDel="004E7B84">
          <w:rPr>
            <w:rStyle w:val="P-Keyword"/>
            <w:lang w:val="en-US"/>
          </w:rPr>
          <w:delText>Traffic</w:delText>
        </w:r>
        <w:r w:rsidRPr="4843D486" w:rsidDel="004E7B84">
          <w:rPr>
            <w:lang w:val="en-US"/>
          </w:rPr>
          <w:delText xml:space="preserve"> and outline the difference between display and capture filters.</w:delText>
        </w:r>
      </w:del>
    </w:p>
    <w:p w14:paraId="795BDBE8" w14:textId="3E64A6E7" w:rsidR="00A55F8D" w:rsidDel="004E7B84" w:rsidRDefault="00A55F8D" w:rsidP="00A55F8D">
      <w:pPr>
        <w:pStyle w:val="P-Regular"/>
        <w:rPr>
          <w:del w:id="211" w:author="Tazeen Shaikh" w:date="2024-07-09T17:18:00Z" w16du:dateUtc="2024-07-09T11:48:00Z"/>
        </w:rPr>
      </w:pPr>
      <w:del w:id="212" w:author="Tazeen Shaikh" w:date="2024-07-09T17:18:00Z" w16du:dateUtc="2024-07-09T11:48:00Z">
        <w:r w:rsidDel="004E7B84">
          <w:delText>___________________________________________________________________________</w:delText>
        </w:r>
      </w:del>
    </w:p>
    <w:p w14:paraId="54105A00" w14:textId="7D225C7D" w:rsidR="00A6433C" w:rsidRPr="00A6433C" w:rsidDel="004E7B84" w:rsidRDefault="002A7053" w:rsidP="00760A21">
      <w:pPr>
        <w:pStyle w:val="P-Regular"/>
        <w:rPr>
          <w:del w:id="213" w:author="Tazeen Shaikh" w:date="2024-07-09T17:18:00Z" w16du:dateUtc="2024-07-09T11:48:00Z"/>
        </w:rPr>
      </w:pPr>
      <w:del w:id="214" w:author="Tazeen Shaikh" w:date="2024-07-09T17:18:00Z" w16du:dateUtc="2024-07-09T11:48:00Z">
        <w:r w:rsidDel="004E7B84">
          <w:delText xml:space="preserve">#5 </w:delText>
        </w:r>
        <w:r w:rsidR="00A6433C" w:rsidDel="004E7B84">
          <w:delText>This is how P – Code style will look:</w:delText>
        </w:r>
      </w:del>
    </w:p>
    <w:p w14:paraId="1259A29F" w14:textId="1719D10D" w:rsidR="00FD7FE1" w:rsidDel="004E7B84" w:rsidRDefault="00E24FDA" w:rsidP="00760A21">
      <w:pPr>
        <w:pStyle w:val="P-Regular"/>
        <w:rPr>
          <w:del w:id="215" w:author="Tazeen Shaikh" w:date="2024-07-09T17:18:00Z" w16du:dateUtc="2024-07-09T11:48:00Z"/>
        </w:rPr>
      </w:pPr>
      <w:del w:id="216" w:author="Tazeen Shaikh" w:date="2024-07-09T17:18:00Z" w16du:dateUtc="2024-07-09T11:48:00Z">
        <w:r w:rsidRPr="00E24FDA" w:rsidDel="004E7B84">
          <w:delText xml:space="preserve">So that you can refine your </w:delText>
        </w:r>
        <w:r w:rsidR="00A6433C" w:rsidRPr="00A6433C" w:rsidDel="004E7B84">
          <w:rPr>
            <w:rStyle w:val="P-Code"/>
          </w:rPr>
          <w:delText>java.exe</w:delText>
        </w:r>
        <w:r w:rsidR="00A6433C" w:rsidDel="004E7B84">
          <w:delText xml:space="preserve"> file</w:delText>
        </w:r>
        <w:r w:rsidRPr="00E24FDA" w:rsidDel="004E7B84">
          <w:delText xml:space="preserve"> when filtering traffic</w:delText>
        </w:r>
        <w:r w:rsidR="00A6433C" w:rsidDel="004E7B84">
          <w:delText>.</w:delText>
        </w:r>
      </w:del>
    </w:p>
    <w:p w14:paraId="13C06177" w14:textId="3D55006F" w:rsidR="00A55F8D" w:rsidDel="004E7B84" w:rsidRDefault="00A55F8D" w:rsidP="00A55F8D">
      <w:pPr>
        <w:pStyle w:val="P-Regular"/>
        <w:rPr>
          <w:del w:id="217" w:author="Tazeen Shaikh" w:date="2024-07-09T17:18:00Z" w16du:dateUtc="2024-07-09T11:48:00Z"/>
        </w:rPr>
      </w:pPr>
      <w:del w:id="218" w:author="Tazeen Shaikh" w:date="2024-07-09T17:18:00Z" w16du:dateUtc="2024-07-09T11:48:00Z">
        <w:r w:rsidDel="004E7B84">
          <w:delText>___________________________________________________________________________</w:delText>
        </w:r>
      </w:del>
    </w:p>
    <w:p w14:paraId="5667D271" w14:textId="04B5F81D" w:rsidR="00A6433C" w:rsidRPr="00A6433C" w:rsidDel="004E7B84" w:rsidRDefault="002A7053" w:rsidP="00760A21">
      <w:pPr>
        <w:pStyle w:val="P-Regular"/>
        <w:rPr>
          <w:del w:id="219" w:author="Tazeen Shaikh" w:date="2024-07-09T17:18:00Z" w16du:dateUtc="2024-07-09T11:48:00Z"/>
        </w:rPr>
      </w:pPr>
      <w:del w:id="220" w:author="Tazeen Shaikh" w:date="2024-07-09T17:18:00Z" w16du:dateUtc="2024-07-09T11:48:00Z">
        <w:r w:rsidDel="004E7B84">
          <w:delText xml:space="preserve">#6 </w:delText>
        </w:r>
        <w:r w:rsidR="00A6433C" w:rsidDel="004E7B84">
          <w:delText>This is how P – URL style will look:</w:delText>
        </w:r>
      </w:del>
    </w:p>
    <w:p w14:paraId="68012C70" w14:textId="3173DD94" w:rsidR="00FD7FE1" w:rsidDel="004E7B84" w:rsidRDefault="4843D486" w:rsidP="00760A21">
      <w:pPr>
        <w:pStyle w:val="P-Regular"/>
        <w:rPr>
          <w:del w:id="221" w:author="Tazeen Shaikh" w:date="2024-07-09T17:18:00Z" w16du:dateUtc="2024-07-09T11:48:00Z"/>
        </w:rPr>
      </w:pPr>
      <w:del w:id="222" w:author="Tazeen Shaikh" w:date="2024-07-09T17:18:00Z" w16du:dateUtc="2024-07-09T11:48:00Z">
        <w:r w:rsidRPr="4843D486" w:rsidDel="004E7B84">
          <w:rPr>
            <w:lang w:val="en-US"/>
          </w:rPr>
          <w:delText>We'll review ways to create more complex filters (</w:delText>
        </w:r>
        <w:r w:rsidRPr="4843D486" w:rsidDel="004E7B84">
          <w:rPr>
            <w:rStyle w:val="P-URL"/>
            <w:lang w:val="en-US"/>
          </w:rPr>
          <w:delText>https://www.google.com</w:delText>
        </w:r>
        <w:r w:rsidRPr="4843D486" w:rsidDel="004E7B84">
          <w:rPr>
            <w:lang w:val="en-US"/>
          </w:rPr>
          <w:delText>) by using the expression builder.</w:delText>
        </w:r>
      </w:del>
    </w:p>
    <w:p w14:paraId="1012BA67" w14:textId="67F85F49" w:rsidR="00A55F8D" w:rsidDel="004E7B84" w:rsidRDefault="00A55F8D" w:rsidP="00A55F8D">
      <w:pPr>
        <w:pStyle w:val="P-Regular"/>
        <w:rPr>
          <w:del w:id="223" w:author="Tazeen Shaikh" w:date="2024-07-09T17:18:00Z" w16du:dateUtc="2024-07-09T11:48:00Z"/>
        </w:rPr>
      </w:pPr>
      <w:del w:id="224" w:author="Tazeen Shaikh" w:date="2024-07-09T17:18:00Z" w16du:dateUtc="2024-07-09T11:48:00Z">
        <w:r w:rsidDel="004E7B84">
          <w:delText>___________________________________________________________________________</w:delText>
        </w:r>
      </w:del>
    </w:p>
    <w:p w14:paraId="3985C29B" w14:textId="4E86ED37" w:rsidR="00A6433C" w:rsidRPr="00E24FDA" w:rsidDel="004E7B84" w:rsidRDefault="002A7053" w:rsidP="00760A21">
      <w:pPr>
        <w:pStyle w:val="P-Regular"/>
        <w:rPr>
          <w:del w:id="225" w:author="Tazeen Shaikh" w:date="2024-07-09T17:18:00Z" w16du:dateUtc="2024-07-09T11:48:00Z"/>
        </w:rPr>
      </w:pPr>
      <w:del w:id="226" w:author="Tazeen Shaikh" w:date="2024-07-09T17:18:00Z" w16du:dateUtc="2024-07-09T11:48:00Z">
        <w:r w:rsidDel="004E7B84">
          <w:delText xml:space="preserve">#7 </w:delText>
        </w:r>
        <w:r w:rsidR="00A6433C" w:rsidDel="004E7B84">
          <w:delText xml:space="preserve">This is how P – Source </w:delText>
        </w:r>
        <w:r w:rsidR="00CA1874" w:rsidDel="004E7B84">
          <w:delText xml:space="preserve">style </w:delText>
        </w:r>
        <w:r w:rsidR="00A6433C" w:rsidDel="004E7B84">
          <w:delText>will look:</w:delText>
        </w:r>
      </w:del>
    </w:p>
    <w:p w14:paraId="5B878F32" w14:textId="2C1A2F19" w:rsidR="00A6433C" w:rsidRPr="00A6433C" w:rsidDel="004E7B84" w:rsidRDefault="00A6433C" w:rsidP="009258DE">
      <w:pPr>
        <w:pStyle w:val="P-Source"/>
        <w:rPr>
          <w:del w:id="227" w:author="Tazeen Shaikh" w:date="2024-07-09T17:18:00Z" w16du:dateUtc="2024-07-09T11:48:00Z"/>
        </w:rPr>
      </w:pPr>
      <w:del w:id="228" w:author="Tazeen Shaikh" w:date="2024-07-09T17:18:00Z" w16du:dateUtc="2024-07-09T11:48:00Z">
        <w:r w:rsidRPr="00A6433C" w:rsidDel="004E7B84">
          <w:delText>apt-get install node.js</w:delText>
        </w:r>
      </w:del>
    </w:p>
    <w:p w14:paraId="7A8D57AA" w14:textId="6CD590BB" w:rsidR="00FD7FE1" w:rsidDel="004E7B84" w:rsidRDefault="00A6433C" w:rsidP="009258DE">
      <w:pPr>
        <w:pStyle w:val="P-Source"/>
        <w:rPr>
          <w:del w:id="229" w:author="Tazeen Shaikh" w:date="2024-07-09T17:18:00Z" w16du:dateUtc="2024-07-09T11:48:00Z"/>
        </w:rPr>
      </w:pPr>
      <w:del w:id="230" w:author="Tazeen Shaikh" w:date="2024-07-09T17:18:00Z" w16du:dateUtc="2024-07-09T11:48:00Z">
        <w:r w:rsidRPr="00A6433C" w:rsidDel="004E7B84">
          <w:delText>apt-get uninstall node.js</w:delText>
        </w:r>
      </w:del>
    </w:p>
    <w:p w14:paraId="1B69012E" w14:textId="1E6853A3" w:rsidR="00A55F8D" w:rsidDel="004E7B84" w:rsidRDefault="00A55F8D" w:rsidP="00760A21">
      <w:pPr>
        <w:pStyle w:val="P-Regular"/>
        <w:rPr>
          <w:del w:id="231" w:author="Tazeen Shaikh" w:date="2024-07-09T17:18:00Z" w16du:dateUtc="2024-07-09T11:48:00Z"/>
        </w:rPr>
      </w:pPr>
      <w:del w:id="232" w:author="Tazeen Shaikh" w:date="2024-07-09T17:18:00Z" w16du:dateUtc="2024-07-09T11:48:00Z">
        <w:r w:rsidDel="004E7B84">
          <w:delText>___________________________________________________________________________</w:delText>
        </w:r>
      </w:del>
    </w:p>
    <w:p w14:paraId="265F1542" w14:textId="1E1D1E65" w:rsidR="00A6433C" w:rsidRPr="00E24FDA" w:rsidDel="004E7B84" w:rsidRDefault="00DB66E3" w:rsidP="00760A21">
      <w:pPr>
        <w:pStyle w:val="P-Regular"/>
        <w:rPr>
          <w:del w:id="233" w:author="Tazeen Shaikh" w:date="2024-07-09T17:18:00Z" w16du:dateUtc="2024-07-09T11:48:00Z"/>
        </w:rPr>
      </w:pPr>
      <w:del w:id="234" w:author="Tazeen Shaikh" w:date="2024-07-09T17:18:00Z" w16du:dateUtc="2024-07-09T11:48:00Z">
        <w:r w:rsidDel="004E7B84">
          <w:delText xml:space="preserve">#8 </w:delText>
        </w:r>
        <w:r w:rsidR="00A6433C" w:rsidDel="004E7B84">
          <w:delText xml:space="preserve">This is how P – </w:delText>
        </w:r>
        <w:r w:rsidR="00887581" w:rsidDel="004E7B84">
          <w:delText>Callout</w:delText>
        </w:r>
        <w:r w:rsidR="00A6433C" w:rsidDel="004E7B84">
          <w:delText xml:space="preserve"> style will look:</w:delText>
        </w:r>
      </w:del>
    </w:p>
    <w:p w14:paraId="28BF4CC2" w14:textId="1D833D73" w:rsidR="00FD7FE1" w:rsidDel="004E7B84" w:rsidRDefault="4843D486" w:rsidP="00887581">
      <w:pPr>
        <w:pStyle w:val="P-Callout"/>
        <w:rPr>
          <w:del w:id="235" w:author="Tazeen Shaikh" w:date="2024-07-09T17:18:00Z" w16du:dateUtc="2024-07-09T11:48:00Z"/>
        </w:rPr>
      </w:pPr>
      <w:del w:id="236" w:author="Tazeen Shaikh" w:date="2024-07-09T17:18:00Z" w16du:dateUtc="2024-07-09T11:48:00Z">
        <w:r w:rsidRPr="4843D486" w:rsidDel="004E7B84">
          <w:rPr>
            <w:lang w:val="en-US"/>
          </w:rPr>
          <w:delText>We'll then go through capture filters and how they use syntax that is different than display filters. Finally, because filters are so handy, we'll cover some tricks, shortcuts, and common filters that will help you achieve a more effective analysis.</w:delText>
        </w:r>
      </w:del>
    </w:p>
    <w:p w14:paraId="4DF088C4" w14:textId="7A75BC6B" w:rsidR="00A55F8D" w:rsidDel="004E7B84" w:rsidRDefault="00A55F8D" w:rsidP="00A55F8D">
      <w:pPr>
        <w:pStyle w:val="P-Regular"/>
        <w:rPr>
          <w:del w:id="237" w:author="Tazeen Shaikh" w:date="2024-07-09T17:18:00Z" w16du:dateUtc="2024-07-09T11:48:00Z"/>
        </w:rPr>
      </w:pPr>
      <w:del w:id="238" w:author="Tazeen Shaikh" w:date="2024-07-09T17:18:00Z" w16du:dateUtc="2024-07-09T11:48:00Z">
        <w:r w:rsidDel="004E7B84">
          <w:delText>___________________________________________________________________________</w:delText>
        </w:r>
      </w:del>
    </w:p>
    <w:p w14:paraId="1FBB9C53" w14:textId="45BCCDA1" w:rsidR="00887581" w:rsidRPr="00E24FDA" w:rsidDel="004E7B84" w:rsidRDefault="00DB66E3" w:rsidP="00760A21">
      <w:pPr>
        <w:pStyle w:val="P-Regular"/>
        <w:rPr>
          <w:del w:id="239" w:author="Tazeen Shaikh" w:date="2024-07-09T17:18:00Z" w16du:dateUtc="2024-07-09T11:48:00Z"/>
        </w:rPr>
      </w:pPr>
      <w:del w:id="240" w:author="Tazeen Shaikh" w:date="2024-07-09T17:18:00Z" w16du:dateUtc="2024-07-09T11:48:00Z">
        <w:r w:rsidDel="004E7B84">
          <w:delText xml:space="preserve">#9 </w:delText>
        </w:r>
        <w:r w:rsidR="00887581" w:rsidDel="004E7B84">
          <w:delText>This is how P – Callout Heading style will look:</w:delText>
        </w:r>
      </w:del>
    </w:p>
    <w:p w14:paraId="7B68DCD0" w14:textId="0E9B93C6" w:rsidR="00887581" w:rsidRPr="00887581" w:rsidDel="004E7B84" w:rsidRDefault="220381DB" w:rsidP="00887581">
      <w:pPr>
        <w:pStyle w:val="P-CalloutHeading"/>
        <w:rPr>
          <w:del w:id="241" w:author="Tazeen Shaikh" w:date="2024-07-09T17:18:00Z" w16du:dateUtc="2024-07-09T11:48:00Z"/>
        </w:rPr>
      </w:pPr>
      <w:del w:id="242" w:author="Tazeen Shaikh" w:date="2024-07-09T17:18:00Z" w16du:dateUtc="2024-07-09T11:48:00Z">
        <w:r w:rsidDel="004E7B84">
          <w:delText>Important Note</w:delText>
        </w:r>
      </w:del>
    </w:p>
    <w:p w14:paraId="00EC0E67" w14:textId="458A46F8" w:rsidR="00FD7FE1" w:rsidDel="004E7B84" w:rsidRDefault="4843D486" w:rsidP="4843D486">
      <w:pPr>
        <w:pStyle w:val="P-Callout"/>
        <w:rPr>
          <w:del w:id="243" w:author="Tazeen Shaikh" w:date="2024-07-09T17:18:00Z" w16du:dateUtc="2024-07-09T11:48:00Z"/>
          <w:lang w:val="en-US"/>
        </w:rPr>
      </w:pPr>
      <w:del w:id="244" w:author="Tazeen Shaikh" w:date="2024-07-09T17:18:00Z" w16du:dateUtc="2024-07-09T11:48:00Z">
        <w:r w:rsidRPr="4843D486" w:rsidDel="004E7B84">
          <w:rPr>
            <w:lang w:val="en-US"/>
          </w:rPr>
          <w:delTex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delText>
        </w:r>
      </w:del>
    </w:p>
    <w:p w14:paraId="0A00E9F4" w14:textId="51CD7DCE" w:rsidR="00A55F8D" w:rsidDel="004E7B84" w:rsidRDefault="220381DB" w:rsidP="00A55F8D">
      <w:pPr>
        <w:pStyle w:val="P-Regular"/>
        <w:rPr>
          <w:del w:id="245" w:author="Tazeen Shaikh" w:date="2024-07-09T17:18:00Z" w16du:dateUtc="2024-07-09T11:48:00Z"/>
        </w:rPr>
      </w:pPr>
      <w:del w:id="246" w:author="Tazeen Shaikh" w:date="2024-07-09T17:18:00Z" w16du:dateUtc="2024-07-09T11:48:00Z">
        <w:r w:rsidDel="004E7B84">
          <w:delText>Always use P – Callout Heading and P – Callout together.</w:delText>
        </w:r>
      </w:del>
    </w:p>
    <w:p w14:paraId="7AF13C30" w14:textId="2ACA9215" w:rsidR="00A55F8D" w:rsidDel="004E7B84" w:rsidRDefault="220381DB" w:rsidP="00A55F8D">
      <w:pPr>
        <w:pStyle w:val="P-Regular"/>
        <w:rPr>
          <w:del w:id="247" w:author="Tazeen Shaikh" w:date="2024-07-09T17:18:00Z" w16du:dateUtc="2024-07-09T11:48:00Z"/>
        </w:rPr>
      </w:pPr>
      <w:del w:id="248" w:author="Tazeen Shaikh" w:date="2024-07-09T17:18:00Z" w16du:dateUtc="2024-07-09T11:48:00Z">
        <w:r w:rsidDel="004E7B84">
          <w:delText>___________________________________________________________________________</w:delText>
        </w:r>
      </w:del>
    </w:p>
    <w:p w14:paraId="139EF52D" w14:textId="5F5EAD6A" w:rsidR="00E24FDA" w:rsidRPr="00887581" w:rsidDel="004E7B84" w:rsidRDefault="00DB66E3" w:rsidP="00760A21">
      <w:pPr>
        <w:pStyle w:val="P-Regular"/>
        <w:rPr>
          <w:del w:id="249" w:author="Tazeen Shaikh" w:date="2024-07-09T17:18:00Z" w16du:dateUtc="2024-07-09T11:48:00Z"/>
        </w:rPr>
      </w:pPr>
      <w:del w:id="250" w:author="Tazeen Shaikh" w:date="2024-07-09T17:18:00Z" w16du:dateUtc="2024-07-09T11:48:00Z">
        <w:r w:rsidDel="004E7B84">
          <w:delText xml:space="preserve">#10 </w:delText>
        </w:r>
        <w:r w:rsidR="00887581" w:rsidDel="004E7B84">
          <w:delText>This is how L – Bullets style</w:delText>
        </w:r>
        <w:r w:rsidR="00CA1874" w:rsidDel="004E7B84">
          <w:delText xml:space="preserve"> </w:delText>
        </w:r>
        <w:r w:rsidR="00887581" w:rsidDel="004E7B84">
          <w:delText>will look:</w:delText>
        </w:r>
      </w:del>
    </w:p>
    <w:p w14:paraId="54308867" w14:textId="6AE9CCDA" w:rsidR="00E24FDA" w:rsidRPr="00887581" w:rsidDel="004E7B84" w:rsidRDefault="00E24FDA" w:rsidP="00887581">
      <w:pPr>
        <w:pStyle w:val="L-Bullets"/>
        <w:rPr>
          <w:del w:id="251" w:author="Tazeen Shaikh" w:date="2024-07-09T17:18:00Z" w16du:dateUtc="2024-07-09T11:48:00Z"/>
        </w:rPr>
      </w:pPr>
      <w:del w:id="252" w:author="Tazeen Shaikh" w:date="2024-07-09T17:18:00Z" w16du:dateUtc="2024-07-09T11:48:00Z">
        <w:r w:rsidRPr="00887581" w:rsidDel="004E7B84">
          <w:delText>Filtering network traffic</w:delText>
        </w:r>
        <w:r w:rsidR="00887581" w:rsidRPr="00887581" w:rsidDel="004E7B84">
          <w:tab/>
        </w:r>
      </w:del>
    </w:p>
    <w:p w14:paraId="64EDB514" w14:textId="003D28AB" w:rsidR="00FD7FE1" w:rsidDel="004E7B84" w:rsidRDefault="00E24FDA" w:rsidP="00887581">
      <w:pPr>
        <w:pStyle w:val="L-Bullets"/>
        <w:rPr>
          <w:del w:id="253" w:author="Tazeen Shaikh" w:date="2024-07-09T17:18:00Z" w16du:dateUtc="2024-07-09T11:48:00Z"/>
        </w:rPr>
      </w:pPr>
      <w:del w:id="254" w:author="Tazeen Shaikh" w:date="2024-07-09T17:18:00Z" w16du:dateUtc="2024-07-09T11:48:00Z">
        <w:r w:rsidRPr="00887581" w:rsidDel="004E7B84">
          <w:delText>Comprehending display filters</w:delText>
        </w:r>
      </w:del>
    </w:p>
    <w:p w14:paraId="0E489C0E" w14:textId="442B8381" w:rsidR="00A55F8D" w:rsidDel="004E7B84" w:rsidRDefault="00625700" w:rsidP="00DD51A0">
      <w:pPr>
        <w:pStyle w:val="P-Regular"/>
        <w:rPr>
          <w:del w:id="255" w:author="Tazeen Shaikh" w:date="2024-07-09T17:18:00Z" w16du:dateUtc="2024-07-09T11:48:00Z"/>
        </w:rPr>
      </w:pPr>
      <w:del w:id="256" w:author="Tazeen Shaikh" w:date="2024-07-09T17:18:00Z" w16du:dateUtc="2024-07-09T11:48:00Z">
        <w:r w:rsidDel="004E7B84">
          <w:delText>_________________________________________________________________________</w:delText>
        </w:r>
        <w:r w:rsidR="00A55F8D" w:rsidDel="004E7B84">
          <w:delText>__</w:delText>
        </w:r>
      </w:del>
    </w:p>
    <w:p w14:paraId="12978C1F" w14:textId="32A9F5B3" w:rsidR="00887581" w:rsidRPr="00E24FDA" w:rsidDel="004E7B84" w:rsidRDefault="00DB66E3" w:rsidP="00760A21">
      <w:pPr>
        <w:pStyle w:val="P-Regular"/>
        <w:rPr>
          <w:del w:id="257" w:author="Tazeen Shaikh" w:date="2024-07-09T17:18:00Z" w16du:dateUtc="2024-07-09T11:48:00Z"/>
        </w:rPr>
      </w:pPr>
      <w:del w:id="258" w:author="Tazeen Shaikh" w:date="2024-07-09T17:18:00Z" w16du:dateUtc="2024-07-09T11:48:00Z">
        <w:r w:rsidDel="004E7B84">
          <w:delText xml:space="preserve">#11 </w:delText>
        </w:r>
        <w:r w:rsidR="00887581" w:rsidDel="004E7B84">
          <w:delText>This is how L – Numbers style will look:</w:delText>
        </w:r>
      </w:del>
    </w:p>
    <w:p w14:paraId="5AE73C3B" w14:textId="67105F3A" w:rsidR="00E24FDA" w:rsidRPr="00887581" w:rsidDel="004E7B84" w:rsidRDefault="220381DB" w:rsidP="00887581">
      <w:pPr>
        <w:pStyle w:val="L-Numbers"/>
        <w:rPr>
          <w:del w:id="259" w:author="Tazeen Shaikh" w:date="2024-07-09T17:18:00Z" w16du:dateUtc="2024-07-09T11:48:00Z"/>
        </w:rPr>
      </w:pPr>
      <w:del w:id="260" w:author="Tazeen Shaikh" w:date="2024-07-09T17:18:00Z" w16du:dateUtc="2024-07-09T11:48:00Z">
        <w:r w:rsidDel="004E7B84">
          <w:delText>Creating capture filters</w:delText>
        </w:r>
      </w:del>
    </w:p>
    <w:p w14:paraId="73FE7B66" w14:textId="08A48800" w:rsidR="00625700" w:rsidDel="004E7B84" w:rsidRDefault="220381DB" w:rsidP="00760A21">
      <w:pPr>
        <w:pStyle w:val="L-Numbers"/>
        <w:rPr>
          <w:del w:id="261" w:author="Tazeen Shaikh" w:date="2024-07-09T17:18:00Z" w16du:dateUtc="2024-07-09T11:48:00Z"/>
        </w:rPr>
      </w:pPr>
      <w:del w:id="262" w:author="Tazeen Shaikh" w:date="2024-07-09T17:18:00Z" w16du:dateUtc="2024-07-09T11:48:00Z">
        <w:r w:rsidDel="004E7B84">
          <w:delText>Understanding the expression builder</w:delText>
        </w:r>
      </w:del>
    </w:p>
    <w:p w14:paraId="04D0DB57" w14:textId="0A77ADE9" w:rsidR="00625700" w:rsidDel="004E7B84" w:rsidRDefault="00625700" w:rsidP="00625700">
      <w:pPr>
        <w:pStyle w:val="P-Regular"/>
        <w:rPr>
          <w:del w:id="263" w:author="Tazeen Shaikh" w:date="2024-07-09T17:18:00Z" w16du:dateUtc="2024-07-09T11:48:00Z"/>
        </w:rPr>
      </w:pPr>
      <w:del w:id="264" w:author="Tazeen Shaikh" w:date="2024-07-09T17:18:00Z" w16du:dateUtc="2024-07-09T11:48:00Z">
        <w:r w:rsidDel="004E7B84">
          <w:delText>___________________________________________________________________________</w:delText>
        </w:r>
      </w:del>
    </w:p>
    <w:p w14:paraId="5B7B3FA4" w14:textId="367ADB47" w:rsidR="00887581" w:rsidRPr="00E24FDA" w:rsidDel="004E7B84" w:rsidRDefault="00DB66E3" w:rsidP="00760A21">
      <w:pPr>
        <w:pStyle w:val="P-Regular"/>
        <w:rPr>
          <w:del w:id="265" w:author="Tazeen Shaikh" w:date="2024-07-09T17:18:00Z" w16du:dateUtc="2024-07-09T11:48:00Z"/>
        </w:rPr>
      </w:pPr>
      <w:del w:id="266" w:author="Tazeen Shaikh" w:date="2024-07-09T17:18:00Z" w16du:dateUtc="2024-07-09T11:48:00Z">
        <w:r w:rsidDel="004E7B84">
          <w:delText xml:space="preserve">#12 </w:delText>
        </w:r>
        <w:r w:rsidR="00887581" w:rsidDel="004E7B84">
          <w:delText>This is how L – Regular style will look:</w:delText>
        </w:r>
      </w:del>
    </w:p>
    <w:p w14:paraId="224568C5" w14:textId="4EA8514A" w:rsidR="00E24FDA" w:rsidRPr="00E24FDA" w:rsidDel="004E7B84" w:rsidRDefault="00E24FDA" w:rsidP="00887581">
      <w:pPr>
        <w:pStyle w:val="L-Bullets"/>
        <w:rPr>
          <w:del w:id="267" w:author="Tazeen Shaikh" w:date="2024-07-09T17:18:00Z" w16du:dateUtc="2024-07-09T11:48:00Z"/>
        </w:rPr>
      </w:pPr>
      <w:del w:id="268" w:author="Tazeen Shaikh" w:date="2024-07-09T17:18:00Z" w16du:dateUtc="2024-07-09T11:48:00Z">
        <w:r w:rsidRPr="00E24FDA" w:rsidDel="004E7B84">
          <w:delText>Discovering shortcuts and handy filters</w:delText>
        </w:r>
      </w:del>
    </w:p>
    <w:p w14:paraId="5BD12083" w14:textId="772CDFD5" w:rsidR="00FD7FE1" w:rsidDel="004E7B84" w:rsidRDefault="00E24FDA" w:rsidP="00887581">
      <w:pPr>
        <w:pStyle w:val="L-Regular"/>
        <w:rPr>
          <w:del w:id="269" w:author="Tazeen Shaikh" w:date="2024-07-09T17:18:00Z" w16du:dateUtc="2024-07-09T11:48:00Z"/>
        </w:rPr>
      </w:pPr>
      <w:del w:id="270" w:author="Tazeen Shaikh" w:date="2024-07-09T17:18:00Z" w16du:dateUtc="2024-07-09T11:48:00Z">
        <w:r w:rsidRPr="00E24FDA" w:rsidDel="004E7B84">
          <w:delText>Filtering network traffic</w:delText>
        </w:r>
      </w:del>
    </w:p>
    <w:p w14:paraId="00D91E5B" w14:textId="356627A5" w:rsidR="00625700" w:rsidDel="004E7B84" w:rsidRDefault="00625700" w:rsidP="00625700">
      <w:pPr>
        <w:pStyle w:val="P-Regular"/>
        <w:rPr>
          <w:del w:id="271" w:author="Tazeen Shaikh" w:date="2024-07-09T17:18:00Z" w16du:dateUtc="2024-07-09T11:48:00Z"/>
        </w:rPr>
      </w:pPr>
      <w:del w:id="272" w:author="Tazeen Shaikh" w:date="2024-07-09T17:18:00Z" w16du:dateUtc="2024-07-09T11:48:00Z">
        <w:r w:rsidDel="004E7B84">
          <w:delText>___________________________________________________________________________</w:delText>
        </w:r>
      </w:del>
    </w:p>
    <w:p w14:paraId="246E3797" w14:textId="793617C5" w:rsidR="00805409" w:rsidDel="004E7B84" w:rsidRDefault="00805409">
      <w:pPr>
        <w:rPr>
          <w:del w:id="273" w:author="Tazeen Shaikh" w:date="2024-07-09T17:18:00Z" w16du:dateUtc="2024-07-09T11:48:00Z"/>
          <w:rFonts w:eastAsia="Arial"/>
          <w:lang w:val="en"/>
        </w:rPr>
      </w:pPr>
      <w:del w:id="274" w:author="Tazeen Shaikh" w:date="2024-07-09T17:18:00Z" w16du:dateUtc="2024-07-09T11:48:00Z">
        <w:r w:rsidDel="004E7B84">
          <w:br w:type="page"/>
        </w:r>
      </w:del>
    </w:p>
    <w:p w14:paraId="33576DFB" w14:textId="160CF070" w:rsidR="00887581" w:rsidRPr="00E24FDA" w:rsidDel="004E7B84" w:rsidRDefault="00FD3BD8" w:rsidP="00760A21">
      <w:pPr>
        <w:pStyle w:val="P-Regular"/>
        <w:rPr>
          <w:del w:id="275" w:author="Tazeen Shaikh" w:date="2024-07-09T17:18:00Z" w16du:dateUtc="2024-07-09T11:48:00Z"/>
        </w:rPr>
      </w:pPr>
      <w:del w:id="276" w:author="Tazeen Shaikh" w:date="2024-07-09T17:18:00Z" w16du:dateUtc="2024-07-09T11:48:00Z">
        <w:r w:rsidDel="004E7B84">
          <w:delText xml:space="preserve">#13 </w:delText>
        </w:r>
        <w:r w:rsidR="00887581" w:rsidDel="004E7B84">
          <w:delText>This is how L – Source style will look:</w:delText>
        </w:r>
      </w:del>
    </w:p>
    <w:p w14:paraId="3C22F829" w14:textId="452A3AAB" w:rsidR="00E24FDA" w:rsidRPr="00887581" w:rsidDel="004E7B84" w:rsidRDefault="00E24FDA" w:rsidP="00887581">
      <w:pPr>
        <w:pStyle w:val="L-Bullets"/>
        <w:rPr>
          <w:del w:id="277" w:author="Tazeen Shaikh" w:date="2024-07-09T17:18:00Z" w16du:dateUtc="2024-07-09T11:48:00Z"/>
        </w:rPr>
      </w:pPr>
      <w:del w:id="278" w:author="Tazeen Shaikh" w:date="2024-07-09T17:18:00Z" w16du:dateUtc="2024-07-09T11:48:00Z">
        <w:r w:rsidRPr="00887581" w:rsidDel="004E7B84">
          <w:delText>Wireshark has several options to filter traffic:</w:delText>
        </w:r>
      </w:del>
    </w:p>
    <w:p w14:paraId="2497010B" w14:textId="43DA9F55" w:rsidR="00FD7FE1" w:rsidDel="004E7B84" w:rsidRDefault="00E24FDA" w:rsidP="009258DE">
      <w:pPr>
        <w:pStyle w:val="L-Source"/>
        <w:rPr>
          <w:del w:id="279" w:author="Tazeen Shaikh" w:date="2024-07-09T17:18:00Z" w16du:dateUtc="2024-07-09T11:48:00Z"/>
        </w:rPr>
      </w:pPr>
      <w:del w:id="280" w:author="Tazeen Shaikh" w:date="2024-07-09T17:18:00Z" w16du:dateUtc="2024-07-09T11:48:00Z">
        <w:r w:rsidRPr="00887581" w:rsidDel="004E7B84">
          <w:delText>Display filters: Used during an active capture or on a pre-captured packet</w:delText>
        </w:r>
      </w:del>
    </w:p>
    <w:p w14:paraId="500FD15F" w14:textId="108DA4D4" w:rsidR="00625700" w:rsidDel="004E7B84" w:rsidRDefault="00625700" w:rsidP="00625700">
      <w:pPr>
        <w:pStyle w:val="P-Regular"/>
        <w:rPr>
          <w:del w:id="281" w:author="Tazeen Shaikh" w:date="2024-07-09T17:18:00Z" w16du:dateUtc="2024-07-09T11:48:00Z"/>
        </w:rPr>
      </w:pPr>
      <w:del w:id="282" w:author="Tazeen Shaikh" w:date="2024-07-09T17:18:00Z" w16du:dateUtc="2024-07-09T11:48:00Z">
        <w:r w:rsidDel="004E7B84">
          <w:delText>___________________________________________________________________________</w:delText>
        </w:r>
      </w:del>
    </w:p>
    <w:p w14:paraId="09E00334" w14:textId="7E58724B" w:rsidR="00887581" w:rsidRPr="00E24FDA" w:rsidDel="004E7B84" w:rsidRDefault="00FD3BD8" w:rsidP="00760A21">
      <w:pPr>
        <w:pStyle w:val="P-Regular"/>
        <w:rPr>
          <w:del w:id="283" w:author="Tazeen Shaikh" w:date="2024-07-09T17:18:00Z" w16du:dateUtc="2024-07-09T11:48:00Z"/>
        </w:rPr>
      </w:pPr>
      <w:del w:id="284" w:author="Tazeen Shaikh" w:date="2024-07-09T17:18:00Z" w16du:dateUtc="2024-07-09T11:48:00Z">
        <w:r w:rsidDel="004E7B84">
          <w:delText xml:space="preserve">#14 </w:delText>
        </w:r>
        <w:r w:rsidR="00887581" w:rsidDel="004E7B84">
          <w:delText>This is how SC – Source style</w:delText>
        </w:r>
        <w:r w:rsidR="006739BB" w:rsidDel="004E7B84">
          <w:delText xml:space="preserve"> </w:delText>
        </w:r>
        <w:r w:rsidR="00887581" w:rsidDel="004E7B84">
          <w:delText>will look:</w:delText>
        </w:r>
      </w:del>
    </w:p>
    <w:p w14:paraId="71E7A5A0" w14:textId="088B4BC5" w:rsidR="00E24FDA" w:rsidRPr="00212253" w:rsidDel="004E7B84" w:rsidRDefault="00E24FDA" w:rsidP="009258DE">
      <w:pPr>
        <w:pStyle w:val="SC-Source"/>
        <w:rPr>
          <w:del w:id="285" w:author="Tazeen Shaikh" w:date="2024-07-09T17:18:00Z" w16du:dateUtc="2024-07-09T11:48:00Z"/>
        </w:rPr>
      </w:pPr>
      <w:del w:id="286" w:author="Tazeen Shaikh" w:date="2024-07-09T17:18:00Z" w16du:dateUtc="2024-07-09T11:48:00Z">
        <w:r w:rsidRPr="00212253" w:rsidDel="004E7B84">
          <w:delText>Capture filters:</w:delText>
        </w:r>
        <w:r w:rsidR="00625848" w:rsidDel="004E7B84">
          <w:delText xml:space="preserve"> </w:delText>
        </w:r>
        <w:r w:rsidRPr="00212253" w:rsidDel="004E7B84">
          <w:delText>Applied prior to capture to only display a certain type of traffic</w:delText>
        </w:r>
      </w:del>
    </w:p>
    <w:p w14:paraId="5EC9CCC1" w14:textId="3E72B159" w:rsidR="00FD7FE1" w:rsidDel="004E7B84" w:rsidRDefault="00E24FDA" w:rsidP="009258DE">
      <w:pPr>
        <w:pStyle w:val="SC-Source"/>
        <w:rPr>
          <w:del w:id="287" w:author="Tazeen Shaikh" w:date="2024-07-09T17:18:00Z" w16du:dateUtc="2024-07-09T11:48:00Z"/>
        </w:rPr>
      </w:pPr>
      <w:del w:id="288" w:author="Tazeen Shaikh" w:date="2024-07-09T17:18:00Z" w16du:dateUtc="2024-07-09T11:48:00Z">
        <w:r w:rsidRPr="00212253" w:rsidDel="004E7B84">
          <w:delText>Expressions: Creates complex filters using logical operators</w:delText>
        </w:r>
      </w:del>
    </w:p>
    <w:p w14:paraId="7EC0FC06" w14:textId="1CA7192E" w:rsidR="004072D5" w:rsidDel="004E7B84" w:rsidRDefault="004072D5" w:rsidP="004072D5">
      <w:pPr>
        <w:pStyle w:val="P-Regular"/>
        <w:rPr>
          <w:del w:id="289" w:author="Tazeen Shaikh" w:date="2024-07-09T17:18:00Z" w16du:dateUtc="2024-07-09T11:48:00Z"/>
        </w:rPr>
      </w:pPr>
      <w:del w:id="290" w:author="Tazeen Shaikh" w:date="2024-07-09T17:18:00Z" w16du:dateUtc="2024-07-09T11:48:00Z">
        <w:r w:rsidDel="004E7B84">
          <w:delText>___________________________________________________________________________</w:delText>
        </w:r>
      </w:del>
    </w:p>
    <w:p w14:paraId="4C91724E" w14:textId="6A60E00B" w:rsidR="00212253" w:rsidRPr="00E24FDA" w:rsidDel="004E7B84" w:rsidRDefault="00FD3BD8" w:rsidP="00760A21">
      <w:pPr>
        <w:pStyle w:val="P-Regular"/>
        <w:rPr>
          <w:del w:id="291" w:author="Tazeen Shaikh" w:date="2024-07-09T17:18:00Z" w16du:dateUtc="2024-07-09T11:48:00Z"/>
        </w:rPr>
      </w:pPr>
      <w:del w:id="292" w:author="Tazeen Shaikh" w:date="2024-07-09T17:18:00Z" w16du:dateUtc="2024-07-09T11:48:00Z">
        <w:r w:rsidDel="004E7B84">
          <w:delText xml:space="preserve">#15 </w:delText>
        </w:r>
        <w:r w:rsidR="00212253" w:rsidDel="004E7B84">
          <w:delText>This is how SC – Highlight style</w:delText>
        </w:r>
        <w:r w:rsidR="006739BB" w:rsidDel="004E7B84">
          <w:delText xml:space="preserve"> </w:delText>
        </w:r>
        <w:r w:rsidR="00212253" w:rsidDel="004E7B84">
          <w:delText>will look:</w:delText>
        </w:r>
      </w:del>
    </w:p>
    <w:p w14:paraId="02DB0B8F" w14:textId="49090E6E" w:rsidR="00E24FDA" w:rsidRPr="00212253" w:rsidDel="004E7B84" w:rsidRDefault="4843D486" w:rsidP="009258DE">
      <w:pPr>
        <w:pStyle w:val="SC-Source"/>
        <w:rPr>
          <w:del w:id="293" w:author="Tazeen Shaikh" w:date="2024-07-09T17:18:00Z" w16du:dateUtc="2024-07-09T11:48:00Z"/>
        </w:rPr>
      </w:pPr>
      <w:del w:id="294" w:author="Tazeen Shaikh" w:date="2024-07-09T17:18:00Z" w16du:dateUtc="2024-07-09T11:48:00Z">
        <w:r w:rsidRPr="4843D486" w:rsidDel="004E7B84">
          <w:rPr>
            <w:lang w:val="en-US"/>
          </w:rPr>
          <w:delText xml:space="preserve">When filtering </w:delText>
        </w:r>
        <w:r w:rsidRPr="4843D486" w:rsidDel="004E7B84">
          <w:rPr>
            <w:rStyle w:val="SC-Highlight"/>
            <w:lang w:val="en-US"/>
          </w:rPr>
          <w:delText>traffic</w:delText>
        </w:r>
        <w:r w:rsidRPr="4843D486" w:rsidDel="004E7B84">
          <w:rPr>
            <w:lang w:val="en-US"/>
          </w:rPr>
          <w:delText xml:space="preserve">, there is a difference between display filters and </w:delText>
        </w:r>
        <w:r w:rsidRPr="4843D486" w:rsidDel="004E7B84">
          <w:rPr>
            <w:rStyle w:val="SC-Highlight"/>
            <w:lang w:val="en-US"/>
          </w:rPr>
          <w:delText>capture filters</w:delText>
        </w:r>
        <w:r w:rsidRPr="4843D486" w:rsidDel="004E7B84">
          <w:rPr>
            <w:lang w:val="en-US"/>
          </w:rPr>
          <w:delText xml:space="preserve">. In the next section, let's </w:delText>
        </w:r>
        <w:r w:rsidRPr="4843D486" w:rsidDel="004E7B84">
          <w:rPr>
            <w:rStyle w:val="SC-Highlight"/>
            <w:lang w:val="en-US"/>
          </w:rPr>
          <w:delText>explore</w:delText>
        </w:r>
        <w:r w:rsidRPr="4843D486" w:rsidDel="004E7B84">
          <w:rPr>
            <w:lang w:val="en-US"/>
          </w:rPr>
          <w:delText xml:space="preserve"> the difference.</w:delText>
        </w:r>
      </w:del>
    </w:p>
    <w:p w14:paraId="28570BAC" w14:textId="4A0B7BD3" w:rsidR="004072D5" w:rsidDel="004E7B84" w:rsidRDefault="004072D5" w:rsidP="004072D5">
      <w:pPr>
        <w:pStyle w:val="P-Regular"/>
        <w:rPr>
          <w:del w:id="295" w:author="Tazeen Shaikh" w:date="2024-07-09T17:18:00Z" w16du:dateUtc="2024-07-09T11:48:00Z"/>
        </w:rPr>
      </w:pPr>
      <w:del w:id="296" w:author="Tazeen Shaikh" w:date="2024-07-09T17:18:00Z" w16du:dateUtc="2024-07-09T11:48:00Z">
        <w:r w:rsidDel="004E7B84">
          <w:delText>___________________________________________________________________________</w:delText>
        </w:r>
      </w:del>
    </w:p>
    <w:p w14:paraId="2E678B19" w14:textId="4993DCF5" w:rsidR="00212253" w:rsidRPr="00E24FDA" w:rsidDel="004E7B84" w:rsidRDefault="00FD3BD8" w:rsidP="00760A21">
      <w:pPr>
        <w:pStyle w:val="P-Regular"/>
        <w:rPr>
          <w:del w:id="297" w:author="Tazeen Shaikh" w:date="2024-07-09T17:18:00Z" w16du:dateUtc="2024-07-09T11:48:00Z"/>
        </w:rPr>
      </w:pPr>
      <w:del w:id="298" w:author="Tazeen Shaikh" w:date="2024-07-09T17:18:00Z" w16du:dateUtc="2024-07-09T11:48:00Z">
        <w:r w:rsidDel="004E7B84">
          <w:delText xml:space="preserve">#16 </w:delText>
        </w:r>
        <w:r w:rsidR="00212253" w:rsidDel="004E7B84">
          <w:delText>This is how SC – Heading style (Filename above code snippet) will look:</w:delText>
        </w:r>
      </w:del>
    </w:p>
    <w:p w14:paraId="554FFEBF" w14:textId="36CF881A" w:rsidR="00E24FDA" w:rsidRPr="00212253" w:rsidDel="004E7B84" w:rsidRDefault="00E24FDA" w:rsidP="00212253">
      <w:pPr>
        <w:pStyle w:val="SC-Heading"/>
        <w:rPr>
          <w:del w:id="299" w:author="Tazeen Shaikh" w:date="2024-07-09T17:18:00Z" w16du:dateUtc="2024-07-09T11:48:00Z"/>
        </w:rPr>
      </w:pPr>
      <w:del w:id="300" w:author="Tazeen Shaikh" w:date="2024-07-09T17:18:00Z" w16du:dateUtc="2024-07-09T11:48:00Z">
        <w:r w:rsidRPr="00212253" w:rsidDel="004E7B84">
          <w:delText>C</w:delText>
        </w:r>
        <w:r w:rsidR="00780C03" w:rsidDel="004E7B84">
          <w:delText>java.py</w:delText>
        </w:r>
      </w:del>
    </w:p>
    <w:p w14:paraId="78ECB5DB" w14:textId="211558E8" w:rsidR="00FD7FE1" w:rsidDel="004E7B84" w:rsidRDefault="00E24FDA" w:rsidP="009258DE">
      <w:pPr>
        <w:pStyle w:val="SC-Source"/>
        <w:rPr>
          <w:del w:id="301" w:author="Tazeen Shaikh" w:date="2024-07-09T17:18:00Z" w16du:dateUtc="2024-07-09T11:48:00Z"/>
        </w:rPr>
      </w:pPr>
      <w:del w:id="302" w:author="Tazeen Shaikh" w:date="2024-07-09T17:18:00Z" w16du:dateUtc="2024-07-09T11:48:00Z">
        <w:r w:rsidRPr="00212253" w:rsidDel="004E7B84">
          <w:delText>When working with packet captures, it appears as if the capture and display filters are the same. However, although the two work in similar ways, capture and display filters each use their own syntax.</w:delText>
        </w:r>
      </w:del>
    </w:p>
    <w:p w14:paraId="2C0995E9" w14:textId="6C81237D" w:rsidR="004072D5" w:rsidDel="004E7B84" w:rsidRDefault="004072D5" w:rsidP="004072D5">
      <w:pPr>
        <w:pStyle w:val="P-Regular"/>
        <w:rPr>
          <w:del w:id="303" w:author="Tazeen Shaikh" w:date="2024-07-09T17:18:00Z" w16du:dateUtc="2024-07-09T11:48:00Z"/>
        </w:rPr>
      </w:pPr>
      <w:del w:id="304" w:author="Tazeen Shaikh" w:date="2024-07-09T17:18:00Z" w16du:dateUtc="2024-07-09T11:48:00Z">
        <w:r w:rsidDel="004E7B84">
          <w:delText>___________________________________________________________________________</w:delText>
        </w:r>
      </w:del>
    </w:p>
    <w:p w14:paraId="06C8CF29" w14:textId="01695A0B" w:rsidR="00780C03" w:rsidRPr="00E24FDA" w:rsidDel="004E7B84" w:rsidRDefault="00FD3BD8" w:rsidP="00760A21">
      <w:pPr>
        <w:pStyle w:val="P-Regular"/>
        <w:rPr>
          <w:del w:id="305" w:author="Tazeen Shaikh" w:date="2024-07-09T17:18:00Z" w16du:dateUtc="2024-07-09T11:48:00Z"/>
        </w:rPr>
      </w:pPr>
      <w:del w:id="306" w:author="Tazeen Shaikh" w:date="2024-07-09T17:18:00Z" w16du:dateUtc="2024-07-09T11:48:00Z">
        <w:r w:rsidDel="004E7B84">
          <w:delText xml:space="preserve">#17 </w:delText>
        </w:r>
        <w:r w:rsidR="00780C03" w:rsidDel="004E7B84">
          <w:delText>This is how SC – Link style (GitHub Link below the code snippet) will look:</w:delText>
        </w:r>
      </w:del>
    </w:p>
    <w:p w14:paraId="60BFFE42" w14:textId="2695A67A" w:rsidR="00E24FDA" w:rsidDel="004E7B84" w:rsidRDefault="00E24FDA" w:rsidP="009258DE">
      <w:pPr>
        <w:pStyle w:val="SC-Source"/>
        <w:rPr>
          <w:del w:id="307" w:author="Tazeen Shaikh" w:date="2024-07-09T17:18:00Z" w16du:dateUtc="2024-07-09T11:48:00Z"/>
        </w:rPr>
      </w:pPr>
      <w:del w:id="308" w:author="Tazeen Shaikh" w:date="2024-07-09T17:18:00Z" w16du:dateUtc="2024-07-09T11:48:00Z">
        <w:r w:rsidRPr="00780C03" w:rsidDel="004E7B84">
          <w:delText>While using Wireshark, there are four main phases of packet analysis as discussed in </w:delText>
        </w:r>
        <w:r w:rsidDel="004E7B84">
          <w:fldChar w:fldCharType="begin"/>
        </w:r>
        <w:r w:rsidDel="004E7B84">
          <w:delInstrText>HYPERLINK "https://cdp.packtpub.com/learn_wireshark___fundamentals_of_wireshark_/wp-admin/post.php?post=30&amp;action=edit" \l "post_25" \t "_blank"</w:delInstrText>
        </w:r>
        <w:r w:rsidDel="004E7B84">
          <w:fldChar w:fldCharType="separate"/>
        </w:r>
        <w:r w:rsidRPr="00780C03" w:rsidDel="004E7B84">
          <w:delText>Chapter 2</w:delText>
        </w:r>
        <w:r w:rsidDel="004E7B84">
          <w:fldChar w:fldCharType="end"/>
        </w:r>
        <w:r w:rsidRPr="00780C03" w:rsidDel="004E7B84">
          <w:delText>, Using Wireshark NG, which are Gather, Decode, Analyze, and Display, as shown in the following diagram:</w:delText>
        </w:r>
      </w:del>
    </w:p>
    <w:p w14:paraId="408A03D1" w14:textId="33DDB931" w:rsidR="00FD7FE1" w:rsidDel="004E7B84" w:rsidRDefault="00780C03" w:rsidP="00780C03">
      <w:pPr>
        <w:pStyle w:val="SC-Link"/>
        <w:rPr>
          <w:del w:id="309" w:author="Tazeen Shaikh" w:date="2024-07-09T17:18:00Z" w16du:dateUtc="2024-07-09T11:48:00Z"/>
        </w:rPr>
      </w:pPr>
      <w:del w:id="310" w:author="Tazeen Shaikh" w:date="2024-07-09T17:18:00Z" w16du:dateUtc="2024-07-09T11:48:00Z">
        <w:r w:rsidRPr="00780C03" w:rsidDel="004E7B84">
          <w:delText>https://github.com</w:delText>
        </w:r>
      </w:del>
    </w:p>
    <w:p w14:paraId="09C13A9A" w14:textId="5F4D5733" w:rsidR="004072D5" w:rsidDel="004E7B84" w:rsidRDefault="004072D5" w:rsidP="004072D5">
      <w:pPr>
        <w:pStyle w:val="P-Regular"/>
        <w:rPr>
          <w:del w:id="311" w:author="Tazeen Shaikh" w:date="2024-07-09T17:18:00Z" w16du:dateUtc="2024-07-09T11:48:00Z"/>
        </w:rPr>
      </w:pPr>
      <w:del w:id="312" w:author="Tazeen Shaikh" w:date="2024-07-09T17:18:00Z" w16du:dateUtc="2024-07-09T11:48:00Z">
        <w:r w:rsidDel="004E7B84">
          <w:delText>___________________________________________________________________________</w:delText>
        </w:r>
      </w:del>
    </w:p>
    <w:p w14:paraId="54F1D8F8" w14:textId="571A446F" w:rsidR="00805409" w:rsidDel="004E7B84" w:rsidRDefault="00805409">
      <w:pPr>
        <w:rPr>
          <w:del w:id="313" w:author="Tazeen Shaikh" w:date="2024-07-09T17:18:00Z" w16du:dateUtc="2024-07-09T11:48:00Z"/>
          <w:rFonts w:eastAsia="Arial"/>
          <w:lang w:val="en"/>
        </w:rPr>
      </w:pPr>
      <w:del w:id="314" w:author="Tazeen Shaikh" w:date="2024-07-09T17:18:00Z" w16du:dateUtc="2024-07-09T11:48:00Z">
        <w:r w:rsidDel="004E7B84">
          <w:br w:type="page"/>
        </w:r>
      </w:del>
    </w:p>
    <w:p w14:paraId="5D1D96AE" w14:textId="3813A353" w:rsidR="00780C03" w:rsidRPr="00780C03" w:rsidDel="004E7B84" w:rsidRDefault="00FD3BD8" w:rsidP="00760A21">
      <w:pPr>
        <w:pStyle w:val="P-Regular"/>
        <w:rPr>
          <w:del w:id="315" w:author="Tazeen Shaikh" w:date="2024-07-09T17:18:00Z" w16du:dateUtc="2024-07-09T11:48:00Z"/>
        </w:rPr>
      </w:pPr>
      <w:del w:id="316" w:author="Tazeen Shaikh" w:date="2024-07-09T17:18:00Z" w16du:dateUtc="2024-07-09T11:48:00Z">
        <w:r w:rsidDel="004E7B84">
          <w:delText xml:space="preserve">#18 </w:delText>
        </w:r>
        <w:r w:rsidR="00780C03" w:rsidDel="004E7B84">
          <w:delText>This is how IMG – Caption style (Figure and Figure caption) will look:</w:delText>
        </w:r>
      </w:del>
    </w:p>
    <w:p w14:paraId="532A8353" w14:textId="15748313" w:rsidR="00E24FDA" w:rsidRPr="00E24FDA" w:rsidDel="004E7B84" w:rsidRDefault="00E24FDA" w:rsidP="00780C03">
      <w:pPr>
        <w:pStyle w:val="IMG-Caption"/>
        <w:rPr>
          <w:del w:id="317" w:author="Tazeen Shaikh" w:date="2024-07-09T17:18:00Z" w16du:dateUtc="2024-07-09T11:48:00Z"/>
        </w:rPr>
      </w:pPr>
      <w:del w:id="318" w:author="Tazeen Shaikh" w:date="2024-07-09T17:18:00Z" w16du:dateUtc="2024-07-09T11:48:00Z">
        <w:r w:rsidRPr="00780C03" w:rsidDel="004E7B84">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del>
    </w:p>
    <w:p w14:paraId="20FCF97F" w14:textId="5881947F" w:rsidR="00FD7FE1" w:rsidDel="004E7B84" w:rsidRDefault="00E24FDA" w:rsidP="00780C03">
      <w:pPr>
        <w:pStyle w:val="IMG-Caption"/>
        <w:rPr>
          <w:del w:id="319" w:author="Tazeen Shaikh" w:date="2024-07-09T17:18:00Z" w16du:dateUtc="2024-07-09T11:48:00Z"/>
        </w:rPr>
      </w:pPr>
      <w:del w:id="320" w:author="Tazeen Shaikh" w:date="2024-07-09T17:18:00Z" w16du:dateUtc="2024-07-09T11:48:00Z">
        <w:r w:rsidRPr="00780C03" w:rsidDel="004E7B84">
          <w:delText>Phases of packet analysis</w:delText>
        </w:r>
      </w:del>
    </w:p>
    <w:p w14:paraId="23FC37A8" w14:textId="45F77070" w:rsidR="004072D5" w:rsidDel="004E7B84" w:rsidRDefault="004072D5" w:rsidP="004072D5">
      <w:pPr>
        <w:pStyle w:val="P-Regular"/>
        <w:rPr>
          <w:del w:id="321" w:author="Tazeen Shaikh" w:date="2024-07-09T17:18:00Z" w16du:dateUtc="2024-07-09T11:48:00Z"/>
        </w:rPr>
      </w:pPr>
      <w:del w:id="322" w:author="Tazeen Shaikh" w:date="2024-07-09T17:18:00Z" w16du:dateUtc="2024-07-09T11:48:00Z">
        <w:r w:rsidDel="004E7B84">
          <w:delText>___________________________________________________________________________</w:delText>
        </w:r>
      </w:del>
    </w:p>
    <w:p w14:paraId="1DEFFC8E" w14:textId="462849A1" w:rsidR="00780C03" w:rsidRPr="00780C03" w:rsidDel="004E7B84" w:rsidRDefault="00FD3BD8" w:rsidP="00760A21">
      <w:pPr>
        <w:pStyle w:val="P-Regular"/>
        <w:rPr>
          <w:del w:id="323" w:author="Tazeen Shaikh" w:date="2024-07-09T17:18:00Z" w16du:dateUtc="2024-07-09T11:48:00Z"/>
        </w:rPr>
      </w:pPr>
      <w:del w:id="324" w:author="Tazeen Shaikh" w:date="2024-07-09T17:18:00Z" w16du:dateUtc="2024-07-09T11:48:00Z">
        <w:r w:rsidDel="004E7B84">
          <w:delText xml:space="preserve">#19 </w:delText>
        </w:r>
        <w:r w:rsidR="00780C03" w:rsidDel="004E7B84">
          <w:delText>This is how H1 – Section style (Heading 1) will look:</w:delText>
        </w:r>
      </w:del>
    </w:p>
    <w:p w14:paraId="1AB882DE" w14:textId="034520FB" w:rsidR="00780C03" w:rsidDel="004E7B84" w:rsidRDefault="00780C03">
      <w:pPr>
        <w:pStyle w:val="P-Regular"/>
        <w:rPr>
          <w:del w:id="325" w:author="Tazeen Shaikh" w:date="2024-07-09T17:18:00Z" w16du:dateUtc="2024-07-09T11:48:00Z"/>
        </w:rPr>
        <w:pPrChange w:id="326" w:author="Tazeen Shaikh" w:date="2024-07-09T17:18:00Z" w16du:dateUtc="2024-07-09T11:48:00Z">
          <w:pPr>
            <w:pStyle w:val="H1-Section"/>
          </w:pPr>
        </w:pPrChange>
      </w:pPr>
      <w:del w:id="327" w:author="Tazeen Shaikh" w:date="2024-07-09T17:18:00Z" w16du:dateUtc="2024-07-09T11:48:00Z">
        <w:r w:rsidRPr="00780C03" w:rsidDel="004E7B84">
          <w:delText>G</w:delText>
        </w:r>
        <w:r w:rsidR="00E24FDA" w:rsidRPr="00780C03" w:rsidDel="004E7B84">
          <w:delText>athering network traffic</w:delText>
        </w:r>
      </w:del>
    </w:p>
    <w:p w14:paraId="338149BA" w14:textId="6B6D5503" w:rsidR="004072D5" w:rsidDel="004E7B84" w:rsidRDefault="004072D5">
      <w:pPr>
        <w:pStyle w:val="P-Regular"/>
        <w:rPr>
          <w:del w:id="328" w:author="Tazeen Shaikh" w:date="2024-07-09T17:18:00Z" w16du:dateUtc="2024-07-09T11:48:00Z"/>
        </w:rPr>
      </w:pPr>
      <w:del w:id="329" w:author="Tazeen Shaikh" w:date="2024-07-09T17:18:00Z" w16du:dateUtc="2024-07-09T11:48:00Z">
        <w:r w:rsidDel="004E7B84">
          <w:delText>___________________________________________________________________________</w:delText>
        </w:r>
      </w:del>
    </w:p>
    <w:p w14:paraId="01F63E90" w14:textId="383ED7D5" w:rsidR="00780C03" w:rsidRPr="00780C03" w:rsidDel="004E7B84" w:rsidRDefault="00FD3BD8">
      <w:pPr>
        <w:pStyle w:val="P-Regular"/>
        <w:rPr>
          <w:del w:id="330" w:author="Tazeen Shaikh" w:date="2024-07-09T17:18:00Z" w16du:dateUtc="2024-07-09T11:48:00Z"/>
        </w:rPr>
      </w:pPr>
      <w:del w:id="331" w:author="Tazeen Shaikh" w:date="2024-07-09T17:18:00Z" w16du:dateUtc="2024-07-09T11:48:00Z">
        <w:r w:rsidDel="004E7B84">
          <w:delText xml:space="preserve">#20 </w:delText>
        </w:r>
        <w:r w:rsidR="00780C03" w:rsidDel="004E7B84">
          <w:delText>This is how H2 – Heading style (Heading 2) will look:</w:delText>
        </w:r>
      </w:del>
    </w:p>
    <w:p w14:paraId="5ECAD38E" w14:textId="70114DE8" w:rsidR="00780C03" w:rsidDel="004E7B84" w:rsidRDefault="00780C03">
      <w:pPr>
        <w:pStyle w:val="P-Regular"/>
        <w:rPr>
          <w:del w:id="332" w:author="Tazeen Shaikh" w:date="2024-07-09T17:18:00Z" w16du:dateUtc="2024-07-09T11:48:00Z"/>
        </w:rPr>
        <w:pPrChange w:id="333" w:author="Tazeen Shaikh" w:date="2024-07-09T17:18:00Z" w16du:dateUtc="2024-07-09T11:48:00Z">
          <w:pPr>
            <w:pStyle w:val="H2-Heading"/>
          </w:pPr>
        </w:pPrChange>
      </w:pPr>
      <w:del w:id="334" w:author="Tazeen Shaikh" w:date="2024-07-09T17:18:00Z" w16du:dateUtc="2024-07-09T11:48:00Z">
        <w:r w:rsidRPr="00780C03" w:rsidDel="004E7B84">
          <w:delText>T</w:delText>
        </w:r>
        <w:r w:rsidR="00E24FDA" w:rsidRPr="00780C03" w:rsidDel="004E7B84">
          <w:delText>he packets pass through the appropriate capture engine</w:delText>
        </w:r>
      </w:del>
    </w:p>
    <w:p w14:paraId="2622E61A" w14:textId="47200551" w:rsidR="00D469DC" w:rsidDel="004E7B84" w:rsidRDefault="00D469DC">
      <w:pPr>
        <w:pStyle w:val="P-Regular"/>
        <w:rPr>
          <w:del w:id="335" w:author="Tazeen Shaikh" w:date="2024-07-09T17:18:00Z" w16du:dateUtc="2024-07-09T11:48:00Z"/>
        </w:rPr>
      </w:pPr>
      <w:del w:id="336" w:author="Tazeen Shaikh" w:date="2024-07-09T17:18:00Z" w16du:dateUtc="2024-07-09T11:48:00Z">
        <w:r w:rsidDel="004E7B84">
          <w:delText>___________________________________________________________________________</w:delText>
        </w:r>
      </w:del>
    </w:p>
    <w:p w14:paraId="23E23310" w14:textId="6F85664F" w:rsidR="00780C03" w:rsidRPr="00780C03" w:rsidDel="004E7B84" w:rsidRDefault="00FD3BD8">
      <w:pPr>
        <w:pStyle w:val="P-Regular"/>
        <w:rPr>
          <w:del w:id="337" w:author="Tazeen Shaikh" w:date="2024-07-09T17:18:00Z" w16du:dateUtc="2024-07-09T11:48:00Z"/>
        </w:rPr>
      </w:pPr>
      <w:del w:id="338" w:author="Tazeen Shaikh" w:date="2024-07-09T17:18:00Z" w16du:dateUtc="2024-07-09T11:48:00Z">
        <w:r w:rsidDel="004E7B84">
          <w:delText xml:space="preserve">#21 </w:delText>
        </w:r>
        <w:r w:rsidR="00780C03" w:rsidDel="004E7B84">
          <w:delText>This is how H3 – Subheading style (Heading 3) will look:</w:delText>
        </w:r>
      </w:del>
    </w:p>
    <w:p w14:paraId="37CDA875" w14:textId="4532EFA3" w:rsidR="00780C03" w:rsidRPr="00780C03" w:rsidDel="004E7B84" w:rsidRDefault="00E24FDA">
      <w:pPr>
        <w:pStyle w:val="P-Regular"/>
        <w:rPr>
          <w:del w:id="339" w:author="Tazeen Shaikh" w:date="2024-07-09T17:18:00Z" w16du:dateUtc="2024-07-09T11:48:00Z"/>
        </w:rPr>
        <w:pPrChange w:id="340" w:author="Tazeen Shaikh" w:date="2024-07-09T17:18:00Z" w16du:dateUtc="2024-07-09T11:48:00Z">
          <w:pPr>
            <w:pStyle w:val="H3-Subheading"/>
          </w:pPr>
        </w:pPrChange>
      </w:pPr>
      <w:del w:id="341" w:author="Tazeen Shaikh" w:date="2024-07-09T17:18:00Z" w16du:dateUtc="2024-07-09T11:48:00Z">
        <w:r w:rsidRPr="00780C03" w:rsidDel="004E7B84">
          <w:delText>NPcap or WinPcap</w:delText>
        </w:r>
      </w:del>
    </w:p>
    <w:p w14:paraId="67C45A75" w14:textId="3ED3F0EF" w:rsidR="00D469DC" w:rsidDel="004E7B84" w:rsidRDefault="00D469DC">
      <w:pPr>
        <w:pStyle w:val="P-Regular"/>
        <w:rPr>
          <w:del w:id="342" w:author="Tazeen Shaikh" w:date="2024-07-09T17:18:00Z" w16du:dateUtc="2024-07-09T11:48:00Z"/>
        </w:rPr>
      </w:pPr>
      <w:del w:id="343" w:author="Tazeen Shaikh" w:date="2024-07-09T17:18:00Z" w16du:dateUtc="2024-07-09T11:48:00Z">
        <w:r w:rsidDel="004E7B84">
          <w:delText>___________________________________________________________________________</w:delText>
        </w:r>
      </w:del>
    </w:p>
    <w:p w14:paraId="72CF1F0E" w14:textId="61C1F890" w:rsidR="00780C03" w:rsidRPr="00780C03" w:rsidDel="004E7B84" w:rsidRDefault="00FD3BD8">
      <w:pPr>
        <w:pStyle w:val="P-Regular"/>
        <w:rPr>
          <w:del w:id="344" w:author="Tazeen Shaikh" w:date="2024-07-09T17:18:00Z" w16du:dateUtc="2024-07-09T11:48:00Z"/>
        </w:rPr>
      </w:pPr>
      <w:del w:id="345" w:author="Tazeen Shaikh" w:date="2024-07-09T17:18:00Z" w16du:dateUtc="2024-07-09T11:48:00Z">
        <w:r w:rsidDel="004E7B84">
          <w:delText xml:space="preserve">#22 </w:delText>
        </w:r>
        <w:r w:rsidR="00780C03" w:rsidDel="004E7B84">
          <w:delText>This is how H4 – Subheading style (Heading 4) will look:</w:delText>
        </w:r>
      </w:del>
    </w:p>
    <w:p w14:paraId="0EE75326" w14:textId="12C1DB85" w:rsidR="00347F9F" w:rsidDel="004E7B84" w:rsidRDefault="00E24FDA">
      <w:pPr>
        <w:pStyle w:val="P-Regular"/>
        <w:rPr>
          <w:del w:id="346" w:author="Tazeen Shaikh" w:date="2024-07-09T17:18:00Z" w16du:dateUtc="2024-07-09T11:48:00Z"/>
        </w:rPr>
        <w:pPrChange w:id="347" w:author="Tazeen Shaikh" w:date="2024-07-09T17:18:00Z" w16du:dateUtc="2024-07-09T11:48:00Z">
          <w:pPr>
            <w:pStyle w:val="H4-Subheading"/>
          </w:pPr>
        </w:pPrChange>
      </w:pPr>
      <w:del w:id="348" w:author="Tazeen Shaikh" w:date="2024-07-09T17:18:00Z" w16du:dateUtc="2024-07-09T11:48:00Z">
        <w:r w:rsidRPr="00780C03" w:rsidDel="004E7B84">
          <w:delText>Capture filters</w:delText>
        </w:r>
      </w:del>
    </w:p>
    <w:p w14:paraId="5B6DA468" w14:textId="0E78EEC5" w:rsidR="00DB0C69" w:rsidDel="004E7B84" w:rsidRDefault="00DB0C69">
      <w:pPr>
        <w:pStyle w:val="P-Regular"/>
        <w:rPr>
          <w:del w:id="349" w:author="Tazeen Shaikh" w:date="2024-07-09T17:18:00Z" w16du:dateUtc="2024-07-09T11:48:00Z"/>
        </w:rPr>
      </w:pPr>
      <w:del w:id="350" w:author="Tazeen Shaikh" w:date="2024-07-09T17:18:00Z" w16du:dateUtc="2024-07-09T11:48:00Z">
        <w:r w:rsidDel="004E7B84">
          <w:delText>___________________________________________________________________________</w:delText>
        </w:r>
      </w:del>
    </w:p>
    <w:p w14:paraId="18490E30" w14:textId="76A0A0AC" w:rsidR="00780C03" w:rsidRPr="00967DCC" w:rsidDel="004E7B84" w:rsidRDefault="00FD3BD8">
      <w:pPr>
        <w:pStyle w:val="P-Regular"/>
        <w:rPr>
          <w:del w:id="351" w:author="Tazeen Shaikh" w:date="2024-07-09T17:18:00Z" w16du:dateUtc="2024-07-09T11:48:00Z"/>
        </w:rPr>
      </w:pPr>
      <w:del w:id="352" w:author="Tazeen Shaikh" w:date="2024-07-09T17:18:00Z" w16du:dateUtc="2024-07-09T11:48:00Z">
        <w:r w:rsidDel="004E7B84">
          <w:delText xml:space="preserve">#23 </w:delText>
        </w:r>
        <w:r w:rsidR="00780C03" w:rsidRPr="00967DCC" w:rsidDel="004E7B84">
          <w:delText xml:space="preserve">This is how </w:delText>
        </w:r>
        <w:r w:rsidR="00251F34" w:rsidRPr="00967DCC" w:rsidDel="004E7B84">
          <w:delText xml:space="preserve">P - </w:delText>
        </w:r>
        <w:r w:rsidR="00780C03" w:rsidRPr="00967DCC" w:rsidDel="004E7B84">
          <w:delText>Quote style will look:</w:delText>
        </w:r>
      </w:del>
    </w:p>
    <w:p w14:paraId="45B20A33" w14:textId="54577A40" w:rsidR="00FD7FE1" w:rsidDel="004E7B84" w:rsidRDefault="4843D486">
      <w:pPr>
        <w:pStyle w:val="P-Regular"/>
        <w:rPr>
          <w:del w:id="353" w:author="Tazeen Shaikh" w:date="2024-07-09T17:18:00Z" w16du:dateUtc="2024-07-09T11:48:00Z"/>
        </w:rPr>
        <w:pPrChange w:id="354" w:author="Tazeen Shaikh" w:date="2024-07-09T17:18:00Z" w16du:dateUtc="2024-07-09T11:48:00Z">
          <w:pPr>
            <w:pStyle w:val="P-Quote"/>
          </w:pPr>
        </w:pPrChange>
      </w:pPr>
      <w:del w:id="355" w:author="Tazeen Shaikh" w:date="2024-07-09T17:18:00Z" w16du:dateUtc="2024-07-09T11:48:00Z">
        <w:r w:rsidRPr="4843D486" w:rsidDel="004E7B84">
          <w:rPr>
            <w:lang w:val="en-US"/>
          </w:rPr>
          <w:delText>“use the Berkley packet filter syntax, and when used, Wireshark drops any packets that are not in the filter. You can read more about this in The BSD Packet Filter: A New Architecture for User-level Packet Capture”</w:delText>
        </w:r>
      </w:del>
    </w:p>
    <w:p w14:paraId="5A3E1A4C" w14:textId="1E86CF72" w:rsidR="00DB0C69" w:rsidDel="004E7B84" w:rsidRDefault="00DB0C69">
      <w:pPr>
        <w:pStyle w:val="P-Regular"/>
        <w:rPr>
          <w:del w:id="356" w:author="Tazeen Shaikh" w:date="2024-07-09T17:18:00Z" w16du:dateUtc="2024-07-09T11:48:00Z"/>
        </w:rPr>
      </w:pPr>
      <w:del w:id="357" w:author="Tazeen Shaikh" w:date="2024-07-09T17:18:00Z" w16du:dateUtc="2024-07-09T11:48:00Z">
        <w:r w:rsidDel="004E7B84">
          <w:delText>___________________________________________________________________________</w:delText>
        </w:r>
      </w:del>
    </w:p>
    <w:p w14:paraId="1B83B24C" w14:textId="13D658D4" w:rsidR="00780C03" w:rsidRPr="00780C03" w:rsidDel="004E7B84" w:rsidRDefault="00FD3BD8">
      <w:pPr>
        <w:pStyle w:val="P-Regular"/>
        <w:rPr>
          <w:del w:id="358" w:author="Tazeen Shaikh" w:date="2024-07-09T17:18:00Z" w16du:dateUtc="2024-07-09T11:48:00Z"/>
        </w:rPr>
      </w:pPr>
      <w:del w:id="359" w:author="Tazeen Shaikh" w:date="2024-07-09T17:18:00Z" w16du:dateUtc="2024-07-09T11:48:00Z">
        <w:r w:rsidDel="004E7B84">
          <w:delText xml:space="preserve">#24 </w:delText>
        </w:r>
        <w:r w:rsidR="00780C03" w:rsidDel="004E7B84">
          <w:delText>This is how SP – Editorial style (Heading 1) will look:</w:delText>
        </w:r>
      </w:del>
    </w:p>
    <w:p w14:paraId="265BDB89" w14:textId="2175D39D" w:rsidR="00E24FDA" w:rsidRPr="00BB12A8" w:rsidRDefault="4843D486">
      <w:pPr>
        <w:pStyle w:val="H1-Section"/>
        <w:pPrChange w:id="360" w:author="Tazeen Shaikh" w:date="2024-07-09T17:19:00Z" w16du:dateUtc="2024-07-09T11:49:00Z">
          <w:pPr>
            <w:pStyle w:val="SP-Editorial"/>
          </w:pPr>
        </w:pPrChange>
      </w:pPr>
      <w:del w:id="361" w:author="Tazeen Shaikh" w:date="2024-07-09T17:18:00Z" w16du:dateUtc="2024-07-09T11:48:00Z">
        <w:r w:rsidRPr="4843D486" w:rsidDel="004E7B84">
          <w:delText xml:space="preserve"> Please do not delete this paragraph.</w:delText>
        </w:r>
      </w:del>
      <w:ins w:id="362" w:author="Tazeen Shaikh" w:date="2024-07-09T17:19:00Z" w16du:dateUtc="2024-07-09T11:49:00Z">
        <w:r w:rsidR="004E7B84">
          <w:t>Summary</w:t>
        </w:r>
      </w:ins>
      <w:commentRangeEnd w:id="158"/>
      <w:ins w:id="363" w:author="Tazeen Shaikh" w:date="2024-07-16T23:05:00Z" w16du:dateUtc="2024-07-16T17:35:00Z">
        <w:r w:rsidR="00A9085A">
          <w:rPr>
            <w:rStyle w:val="CommentReference"/>
            <w:b w:val="0"/>
          </w:rPr>
          <w:commentReference w:id="158"/>
        </w:r>
      </w:ins>
    </w:p>
    <w:sectPr w:rsidR="00E24FDA" w:rsidRPr="00BB12A8"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Tazeen Shaikh" w:date="2024-07-09T17:17:00Z" w:initials="TS">
    <w:p w14:paraId="04FE3EAB" w14:textId="77777777" w:rsidR="004E7B84" w:rsidRDefault="004E7B84" w:rsidP="004E7B84">
      <w:pPr>
        <w:pStyle w:val="CommentText"/>
      </w:pPr>
      <w:r>
        <w:rPr>
          <w:rStyle w:val="CommentReference"/>
        </w:rPr>
        <w:annotationRef/>
      </w:r>
      <w:r>
        <w:t xml:space="preserve">You have updated the title from </w:t>
      </w:r>
      <w:r>
        <w:rPr>
          <w:b/>
          <w:bCs/>
        </w:rPr>
        <w:t>Foundations of Natural Language Processing and Deep Learning</w:t>
      </w:r>
      <w:r>
        <w:t xml:space="preserve"> to this. May I know the reason for the change, please?</w:t>
      </w:r>
    </w:p>
  </w:comment>
  <w:comment w:id="5" w:author="Tazeen Shaikh" w:date="2024-07-09T17:20:00Z" w:initials="TS">
    <w:p w14:paraId="467D7A09" w14:textId="77777777" w:rsidR="004E7B84" w:rsidRDefault="004E7B84" w:rsidP="004E7B84">
      <w:pPr>
        <w:pStyle w:val="CommentText"/>
      </w:pPr>
      <w:r>
        <w:rPr>
          <w:rStyle w:val="CommentReference"/>
        </w:rPr>
        <w:annotationRef/>
      </w:r>
      <w:r>
        <w:t xml:space="preserve">I do see “deep learning” used in the section headings and am wondering whether it would be best to revert the title to the original as mentioned above? </w:t>
      </w:r>
    </w:p>
  </w:comment>
  <w:comment w:id="6" w:author="Tazeen Shaikh" w:date="2024-07-09T17:45:00Z" w:initials="TS">
    <w:p w14:paraId="06F6DF88" w14:textId="77777777" w:rsidR="005967E8" w:rsidRDefault="005967E8" w:rsidP="005967E8">
      <w:pPr>
        <w:pStyle w:val="CommentText"/>
      </w:pPr>
      <w:r>
        <w:rPr>
          <w:rStyle w:val="CommentReference"/>
        </w:rPr>
        <w:annotationRef/>
      </w:r>
      <w:r>
        <w:t>While this is a good start, there are two things I would like to highlight here:</w:t>
      </w:r>
    </w:p>
    <w:p w14:paraId="47EA1077" w14:textId="77777777" w:rsidR="005967E8" w:rsidRDefault="005967E8" w:rsidP="005967E8">
      <w:pPr>
        <w:pStyle w:val="CommentText"/>
        <w:numPr>
          <w:ilvl w:val="0"/>
          <w:numId w:val="94"/>
        </w:numPr>
      </w:pPr>
      <w:r>
        <w:t xml:space="preserve">Can we try to use less of figurative language and keep it rather simple? While it is not necessarily a problem, we have experienced that most readers appreciate a simple narrative. </w:t>
      </w:r>
    </w:p>
    <w:p w14:paraId="79867793" w14:textId="77777777" w:rsidR="005967E8" w:rsidRDefault="005967E8" w:rsidP="005967E8">
      <w:pPr>
        <w:pStyle w:val="CommentText"/>
        <w:numPr>
          <w:ilvl w:val="0"/>
          <w:numId w:val="94"/>
        </w:numPr>
      </w:pPr>
      <w:r>
        <w:t xml:space="preserve">I usually suggest that for chapter 1’s intro, first, we tell the readers what the book, on the whole, is about, what goals you hope to achieve, and what benefits the readers will gain. Then, we focus on the contents of chapter 1. What are we going to do in Ch 1, why we need to know this, an overview of the main topics to inform the readers how we are going to go about the chapter, the aim of the chapter, and finally, the benefits the readers will gain out of this chapter. </w:t>
      </w:r>
    </w:p>
    <w:p w14:paraId="6C382F55" w14:textId="77777777" w:rsidR="005967E8" w:rsidRDefault="005967E8" w:rsidP="005967E8">
      <w:pPr>
        <w:pStyle w:val="CommentText"/>
      </w:pPr>
      <w:r>
        <w:t xml:space="preserve">For the second point, you can actually use the content in the “Content Highlights” section but you will need to drill it down further and make it concise. Try to wrap up the book intro and chapter intro in 4 paragraphs of about 4-6 lines each. Remember, you need not go into detail. Just an overview will be enough. </w:t>
      </w:r>
    </w:p>
  </w:comment>
  <w:comment w:id="7" w:author="Tazeen Shaikh" w:date="2024-07-09T17:46:00Z" w:initials="TS">
    <w:p w14:paraId="19BE15AA" w14:textId="77777777" w:rsidR="005967E8" w:rsidRDefault="005967E8" w:rsidP="005967E8">
      <w:pPr>
        <w:pStyle w:val="CommentText"/>
      </w:pPr>
      <w:r>
        <w:rPr>
          <w:rStyle w:val="CommentReference"/>
        </w:rPr>
        <w:annotationRef/>
      </w:r>
      <w:r>
        <w:t>We don’t need this section separately because you will add the points mentioned here in the introduction itself. Remember to shorten it further!</w:t>
      </w:r>
    </w:p>
  </w:comment>
  <w:comment w:id="8" w:author="Tazeen Shaikh" w:date="2024-07-09T17:47:00Z" w:initials="TS">
    <w:p w14:paraId="48E4FA79" w14:textId="77777777" w:rsidR="001854E9" w:rsidRDefault="001854E9" w:rsidP="001854E9">
      <w:pPr>
        <w:pStyle w:val="CommentText"/>
      </w:pPr>
      <w:r>
        <w:rPr>
          <w:rStyle w:val="CommentReference"/>
        </w:rPr>
        <w:annotationRef/>
      </w:r>
      <w:r>
        <w:t>These are the goals I mentioned above. Again, you can directly add these to your introduction.</w:t>
      </w:r>
    </w:p>
    <w:p w14:paraId="33D29633" w14:textId="77777777" w:rsidR="001854E9" w:rsidRDefault="001854E9" w:rsidP="001854E9">
      <w:pPr>
        <w:pStyle w:val="CommentText"/>
      </w:pPr>
      <w:r>
        <w:t xml:space="preserve">Please keep everything in paragraph format though ☺️ </w:t>
      </w:r>
    </w:p>
  </w:comment>
  <w:comment w:id="15" w:author="Tazeen Shaikh" w:date="2024-07-09T17:49:00Z" w:initials="TS">
    <w:p w14:paraId="3ACE1CAA" w14:textId="77777777" w:rsidR="001854E9" w:rsidRDefault="001854E9" w:rsidP="001854E9">
      <w:pPr>
        <w:pStyle w:val="CommentText"/>
      </w:pPr>
      <w:r>
        <w:rPr>
          <w:rStyle w:val="CommentReference"/>
        </w:rPr>
        <w:annotationRef/>
      </w:r>
      <w:r>
        <w:t xml:space="preserve">Here, we add the list of main topics. I have already added it for you. We can change the position of the list once the introduction is drafted. </w:t>
      </w:r>
    </w:p>
  </w:comment>
  <w:comment w:id="16" w:author="Tazeen Shaikh" w:date="2024-07-09T17:50:00Z" w:initials="TS">
    <w:p w14:paraId="1F4C5FD7" w14:textId="77777777" w:rsidR="001854E9" w:rsidRDefault="001854E9" w:rsidP="001854E9">
      <w:pPr>
        <w:pStyle w:val="CommentText"/>
      </w:pPr>
      <w:r>
        <w:rPr>
          <w:rStyle w:val="CommentReference"/>
        </w:rPr>
        <w:annotationRef/>
      </w:r>
      <w:r>
        <w:t xml:space="preserve">Remember that we want only one bullet list in the introduction and it should be the list of headings. Multiple bullet lists would make the introduction look slightly chaotic. </w:t>
      </w:r>
    </w:p>
  </w:comment>
  <w:comment w:id="34" w:author="Tazeen Shaikh" w:date="2024-07-09T17:56:00Z" w:initials="TS">
    <w:p w14:paraId="40AE9CAA" w14:textId="77777777" w:rsidR="00D5725B" w:rsidRDefault="00236C2D" w:rsidP="00D5725B">
      <w:pPr>
        <w:pStyle w:val="CommentText"/>
      </w:pPr>
      <w:r>
        <w:rPr>
          <w:rStyle w:val="CommentReference"/>
        </w:rPr>
        <w:annotationRef/>
      </w:r>
      <w:r w:rsidR="00D5725B">
        <w:t xml:space="preserve">This becomes an umbrella heading that consists of 3 sub-headings within it. So, let’s add the context for the 3 subsections here. Introduce the topic to the readers, tell them why they are reading this section, tell them what we will be looking at in this section (give an overview of the subsections), and finally tell them why we are doing this. Readers always appreciate the “why” aspect of the content as it helps them understand how the content will be beneficial to them. </w:t>
      </w:r>
    </w:p>
  </w:comment>
  <w:comment w:id="38" w:author="Tazeen Shaikh" w:date="2024-07-10T16:27:00Z" w:initials="TS">
    <w:p w14:paraId="0B19FCDD" w14:textId="77777777" w:rsidR="006B0D95" w:rsidRDefault="006B0D95" w:rsidP="006B0D95">
      <w:pPr>
        <w:pStyle w:val="CommentText"/>
      </w:pPr>
      <w:r>
        <w:rPr>
          <w:rStyle w:val="CommentReference"/>
        </w:rPr>
        <w:annotationRef/>
      </w:r>
      <w:r>
        <w:t>Since the example is short, we do not have to divide the practical example into multiple minor sections the way it is now. Instead, let’s convert this into a full sentence and combine it with the following sentence -</w:t>
      </w:r>
    </w:p>
    <w:p w14:paraId="7F06694C" w14:textId="77777777" w:rsidR="006B0D95" w:rsidRDefault="006B0D95" w:rsidP="006B0D95">
      <w:pPr>
        <w:pStyle w:val="CommentText"/>
      </w:pPr>
      <w:r>
        <w:t>“We'll use a pretrained BERT (Bidirectional Encoder Representations from Transformers) model, which is widely recognized for its effectiveness in NLP tasks.”</w:t>
      </w:r>
    </w:p>
    <w:p w14:paraId="34027F99" w14:textId="77777777" w:rsidR="006B0D95" w:rsidRDefault="006B0D95" w:rsidP="006B0D95">
      <w:pPr>
        <w:pStyle w:val="CommentText"/>
      </w:pPr>
    </w:p>
    <w:p w14:paraId="5EE5D524" w14:textId="77777777" w:rsidR="006B0D95" w:rsidRDefault="006B0D95" w:rsidP="006B0D95">
      <w:pPr>
        <w:pStyle w:val="CommentText"/>
      </w:pPr>
      <w:r>
        <w:t xml:space="preserve">I have styled the code block for you. The style used is SC-Source. </w:t>
      </w:r>
    </w:p>
    <w:p w14:paraId="4FFC2989" w14:textId="77777777" w:rsidR="006B0D95" w:rsidRDefault="006B0D95" w:rsidP="006B0D95">
      <w:pPr>
        <w:pStyle w:val="CommentText"/>
      </w:pPr>
      <w:r>
        <w:t xml:space="preserve">Please see the next comment for further suggestions. </w:t>
      </w:r>
    </w:p>
  </w:comment>
  <w:comment w:id="65" w:author="Tazeen Shaikh" w:date="2024-07-10T16:31:00Z" w:initials="TS">
    <w:p w14:paraId="1B4A1ABD" w14:textId="77777777" w:rsidR="006B0D95" w:rsidRDefault="006B0D95" w:rsidP="006B0D95">
      <w:pPr>
        <w:pStyle w:val="CommentText"/>
      </w:pPr>
      <w:r>
        <w:rPr>
          <w:rStyle w:val="CommentReference"/>
        </w:rPr>
        <w:annotationRef/>
      </w:r>
      <w:r>
        <w:t xml:space="preserve">Again let’s convert this into a full sentence and format in normal paragraph style. Here is a generic example for reference, </w:t>
      </w:r>
    </w:p>
    <w:p w14:paraId="04F08D45" w14:textId="77777777" w:rsidR="006B0D95" w:rsidRDefault="006B0D95" w:rsidP="006B0D95">
      <w:pPr>
        <w:pStyle w:val="CommentText"/>
      </w:pPr>
    </w:p>
    <w:p w14:paraId="3F4FD04C" w14:textId="77777777" w:rsidR="006B0D95" w:rsidRDefault="006B0D95" w:rsidP="006B0D95">
      <w:pPr>
        <w:pStyle w:val="CommentText"/>
      </w:pPr>
      <w:r>
        <w:t>“Let us look into the details of the code snippet to understand it better:"</w:t>
      </w:r>
    </w:p>
  </w:comment>
  <w:comment w:id="68" w:author="Tazeen Shaikh" w:date="2024-07-10T16:36:00Z" w:initials="TS">
    <w:p w14:paraId="3BDBCA60" w14:textId="77777777" w:rsidR="006B0D95" w:rsidRDefault="006B0D95" w:rsidP="006B0D95">
      <w:pPr>
        <w:pStyle w:val="CommentText"/>
      </w:pPr>
      <w:r>
        <w:rPr>
          <w:rStyle w:val="CommentReference"/>
        </w:rPr>
        <w:annotationRef/>
      </w:r>
      <w:r>
        <w:t xml:space="preserve">We limit using title case to the title of the chapter only. For everything else, it is better to use sentence case to maintain consistency. Of course, if a particular term is to be written in a particular case, we must follow the term’s spelling convention. </w:t>
      </w:r>
    </w:p>
    <w:p w14:paraId="79EF8D8D" w14:textId="77777777" w:rsidR="006B0D95" w:rsidRDefault="006B0D95" w:rsidP="006B0D95">
      <w:pPr>
        <w:pStyle w:val="CommentText"/>
      </w:pPr>
    </w:p>
    <w:p w14:paraId="25603368" w14:textId="77777777" w:rsidR="006B0D95" w:rsidRDefault="006B0D95" w:rsidP="006B0D95">
      <w:pPr>
        <w:pStyle w:val="CommentText"/>
      </w:pPr>
      <w:r>
        <w:t xml:space="preserve">I have changed the case for you. Please apply it in future chapters. </w:t>
      </w:r>
    </w:p>
  </w:comment>
  <w:comment w:id="82" w:author="Tazeen Shaikh" w:date="2024-07-10T16:53:00Z" w:initials="TS">
    <w:p w14:paraId="3781AD20" w14:textId="77777777" w:rsidR="00C70C0B" w:rsidRDefault="00C70C0B" w:rsidP="00C70C0B">
      <w:pPr>
        <w:pStyle w:val="CommentText"/>
      </w:pPr>
      <w:r>
        <w:rPr>
          <w:rStyle w:val="CommentReference"/>
        </w:rPr>
        <w:annotationRef/>
      </w:r>
      <w:r>
        <w:t xml:space="preserve">When we use an article with a code term such as here, we need to mention its instance type. </w:t>
      </w:r>
    </w:p>
    <w:p w14:paraId="04DB7BD8" w14:textId="77777777" w:rsidR="00C70C0B" w:rsidRDefault="00C70C0B" w:rsidP="00C70C0B">
      <w:pPr>
        <w:pStyle w:val="CommentText"/>
      </w:pPr>
    </w:p>
    <w:p w14:paraId="732AD16D" w14:textId="77777777" w:rsidR="00C70C0B" w:rsidRDefault="00C70C0B" w:rsidP="00C70C0B">
      <w:pPr>
        <w:pStyle w:val="CommentText"/>
      </w:pPr>
      <w:r>
        <w:t xml:space="preserve">For example,  without an article preceding the code term, "let's use df.groupby in the following line" sounds okay. </w:t>
      </w:r>
    </w:p>
    <w:p w14:paraId="4CB13922" w14:textId="77777777" w:rsidR="00C70C0B" w:rsidRDefault="00C70C0B" w:rsidP="00C70C0B">
      <w:pPr>
        <w:pStyle w:val="CommentText"/>
      </w:pPr>
    </w:p>
    <w:p w14:paraId="45E9B4FA" w14:textId="77777777" w:rsidR="00C70C0B" w:rsidRDefault="00C70C0B" w:rsidP="00C70C0B">
      <w:pPr>
        <w:pStyle w:val="CommentText"/>
      </w:pPr>
      <w:r>
        <w:t xml:space="preserve">However, with an article preceding the code term, "let's use a df.groupby in the following line" sounds incomplete. </w:t>
      </w:r>
    </w:p>
    <w:p w14:paraId="31D0BCAE" w14:textId="77777777" w:rsidR="00C70C0B" w:rsidRDefault="00C70C0B" w:rsidP="00C70C0B">
      <w:pPr>
        <w:pStyle w:val="CommentText"/>
      </w:pPr>
    </w:p>
    <w:p w14:paraId="2FE31B3B" w14:textId="77777777" w:rsidR="00C70C0B" w:rsidRDefault="00C70C0B" w:rsidP="00C70C0B">
      <w:pPr>
        <w:pStyle w:val="CommentText"/>
      </w:pPr>
      <w:r>
        <w:t>Instead, "let's use a df.groupby function in the following line" sounds clear and complete.</w:t>
      </w:r>
    </w:p>
    <w:p w14:paraId="36986CDE" w14:textId="77777777" w:rsidR="00C70C0B" w:rsidRDefault="00C70C0B" w:rsidP="00C70C0B">
      <w:pPr>
        <w:pStyle w:val="CommentText"/>
      </w:pPr>
    </w:p>
    <w:p w14:paraId="22CF9C16" w14:textId="77777777" w:rsidR="00C70C0B" w:rsidRDefault="00C70C0B" w:rsidP="00C70C0B">
      <w:pPr>
        <w:pStyle w:val="CommentText"/>
      </w:pPr>
      <w:r>
        <w:t>“function” in the last example, acts as the instance type for “df.groupby”. Please ensure that you define the instance type when adding an article before the code term.</w:t>
      </w:r>
    </w:p>
  </w:comment>
  <w:comment w:id="83" w:author="Tazeen Shaikh" w:date="2024-07-10T18:44:00Z" w:initials="TS">
    <w:p w14:paraId="03E6FADB" w14:textId="77777777" w:rsidR="00E34BC6" w:rsidRDefault="00E34BC6" w:rsidP="00E34BC6">
      <w:pPr>
        <w:pStyle w:val="CommentText"/>
      </w:pPr>
      <w:r>
        <w:rPr>
          <w:rStyle w:val="CommentReference"/>
        </w:rPr>
        <w:annotationRef/>
      </w:r>
      <w:r>
        <w:t xml:space="preserve">We style in-text code terms using P-Code style. </w:t>
      </w:r>
    </w:p>
  </w:comment>
  <w:comment w:id="69" w:author="Tazeen Shaikh" w:date="2024-07-10T16:33:00Z" w:initials="TS">
    <w:p w14:paraId="301B498C" w14:textId="2FDBA631" w:rsidR="006B0D95" w:rsidRDefault="006B0D95" w:rsidP="006B0D95">
      <w:pPr>
        <w:pStyle w:val="CommentText"/>
      </w:pPr>
      <w:r>
        <w:rPr>
          <w:rStyle w:val="CommentReference"/>
        </w:rPr>
        <w:annotationRef/>
      </w:r>
      <w:r>
        <w:t xml:space="preserve">Since we are not giving instructions but explaining the different elements of the code, I have formatted this as a bullet list. </w:t>
      </w:r>
    </w:p>
    <w:p w14:paraId="21E158A7" w14:textId="77777777" w:rsidR="006B0D95" w:rsidRDefault="006B0D95" w:rsidP="006B0D95">
      <w:pPr>
        <w:pStyle w:val="CommentText"/>
      </w:pPr>
    </w:p>
    <w:p w14:paraId="425BFDE0" w14:textId="77777777" w:rsidR="006B0D95" w:rsidRDefault="006B0D95" w:rsidP="006B0D95">
      <w:pPr>
        <w:pStyle w:val="CommentText"/>
      </w:pPr>
      <w:r>
        <w:t>For instructional steps, please use numbered list format.</w:t>
      </w:r>
    </w:p>
  </w:comment>
  <w:comment w:id="109" w:author="Tazeen Shaikh" w:date="2024-07-10T18:47:00Z" w:initials="TS">
    <w:p w14:paraId="7B84C1AD" w14:textId="77777777" w:rsidR="00E34BC6" w:rsidRDefault="00E34BC6" w:rsidP="00E34BC6">
      <w:pPr>
        <w:pStyle w:val="CommentText"/>
      </w:pPr>
      <w:r>
        <w:rPr>
          <w:rStyle w:val="CommentReference"/>
        </w:rPr>
        <w:annotationRef/>
      </w:r>
      <w:r>
        <w:t xml:space="preserve">As suggested in the previous comment, please avoid back-to-back headings without content separating them. Please add the context so readers understand the need for the division of headings. </w:t>
      </w:r>
    </w:p>
  </w:comment>
  <w:comment w:id="110" w:author="Tazeen Shaikh" w:date="2024-07-10T19:03:00Z" w:initials="TS">
    <w:p w14:paraId="3A1DF40B" w14:textId="77777777" w:rsidR="006A30AB" w:rsidRDefault="006A30AB" w:rsidP="006A30AB">
      <w:pPr>
        <w:pStyle w:val="CommentText"/>
      </w:pPr>
      <w:r>
        <w:rPr>
          <w:rStyle w:val="CommentReference"/>
        </w:rPr>
        <w:annotationRef/>
      </w:r>
      <w:r>
        <w:t xml:space="preserve">While the summarization is fine, let’s change the tone and address the paragraph to the readers. For example, </w:t>
      </w:r>
    </w:p>
    <w:p w14:paraId="2A280E42" w14:textId="77777777" w:rsidR="006A30AB" w:rsidRDefault="006A30AB" w:rsidP="006A30AB">
      <w:pPr>
        <w:pStyle w:val="CommentText"/>
      </w:pPr>
    </w:p>
    <w:p w14:paraId="5DB7BFA9" w14:textId="77777777" w:rsidR="006A30AB" w:rsidRDefault="006A30AB" w:rsidP="006A30AB">
      <w:pPr>
        <w:pStyle w:val="CommentText"/>
      </w:pPr>
      <w:r>
        <w:t>“In this section, we delved into advanced NLP tasks and explored the impact of transformative deep learning models, particularly transformers.”</w:t>
      </w:r>
    </w:p>
    <w:p w14:paraId="6D408D62" w14:textId="77777777" w:rsidR="006A30AB" w:rsidRDefault="006A30AB" w:rsidP="006A30AB">
      <w:pPr>
        <w:pStyle w:val="CommentText"/>
      </w:pPr>
    </w:p>
    <w:p w14:paraId="607CE462" w14:textId="77777777" w:rsidR="006A30AB" w:rsidRDefault="006A30AB" w:rsidP="006A30AB">
      <w:pPr>
        <w:pStyle w:val="CommentText"/>
      </w:pPr>
      <w:r>
        <w:t>While the above summarizes the section, we need a line that now connect this section to the next. So, could you please add a line that states what we will be doing in the next section?</w:t>
      </w:r>
    </w:p>
    <w:p w14:paraId="32526024" w14:textId="77777777" w:rsidR="006A30AB" w:rsidRDefault="006A30AB" w:rsidP="006A30AB">
      <w:pPr>
        <w:pStyle w:val="CommentText"/>
      </w:pPr>
    </w:p>
    <w:p w14:paraId="742196EC" w14:textId="77777777" w:rsidR="006A30AB" w:rsidRDefault="006A30AB" w:rsidP="006A30AB">
      <w:pPr>
        <w:pStyle w:val="CommentText"/>
      </w:pPr>
      <w:r>
        <w:t xml:space="preserve">Also, adding the target audience per section does not seem necessary so we forego that part. However, if you do wish to retain it, I suggest adding a casual mention of it in the introductory part of this section, possibly in the “Advanced concepts in NLP and deep learning“ section. </w:t>
      </w:r>
    </w:p>
  </w:comment>
  <w:comment w:id="112" w:author="Tazeen Shaikh" w:date="2024-07-10T19:10:00Z" w:initials="TS">
    <w:p w14:paraId="4DB768C2" w14:textId="77777777" w:rsidR="003E31D1" w:rsidRDefault="003E31D1" w:rsidP="003E31D1">
      <w:pPr>
        <w:pStyle w:val="CommentText"/>
      </w:pPr>
      <w:r>
        <w:rPr>
          <w:rStyle w:val="CommentReference"/>
        </w:rPr>
        <w:annotationRef/>
      </w:r>
      <w:r>
        <w:t xml:space="preserve">As suggested previously, please convert these headings into full sentences as part of the regular text and allow the example to flow in one section. </w:t>
      </w:r>
    </w:p>
  </w:comment>
  <w:comment w:id="115" w:author="Tazeen Shaikh" w:date="2024-07-10T19:11:00Z" w:initials="TS">
    <w:p w14:paraId="6DFC5400" w14:textId="77777777" w:rsidR="003E31D1" w:rsidRDefault="003E31D1" w:rsidP="003E31D1">
      <w:pPr>
        <w:pStyle w:val="CommentText"/>
      </w:pPr>
      <w:r>
        <w:rPr>
          <w:rStyle w:val="CommentReference"/>
        </w:rPr>
        <w:annotationRef/>
      </w:r>
      <w:r>
        <w:t xml:space="preserve">Please convert this to a full sentence as well. </w:t>
      </w:r>
    </w:p>
  </w:comment>
  <w:comment w:id="119" w:author="Tazeen Shaikh" w:date="2024-07-10T19:11:00Z" w:initials="TS">
    <w:p w14:paraId="0E138A67" w14:textId="77777777" w:rsidR="003E31D1" w:rsidRDefault="003E31D1" w:rsidP="003E31D1">
      <w:pPr>
        <w:pStyle w:val="CommentText"/>
      </w:pPr>
      <w:r>
        <w:rPr>
          <w:rStyle w:val="CommentReference"/>
        </w:rPr>
        <w:annotationRef/>
      </w:r>
      <w:r>
        <w:t>Please add context here.</w:t>
      </w:r>
    </w:p>
  </w:comment>
  <w:comment w:id="124" w:author="Tazeen Shaikh" w:date="2024-07-10T21:38:00Z" w:initials="TS">
    <w:p w14:paraId="58FB6945" w14:textId="77777777" w:rsidR="000768F7" w:rsidRDefault="000768F7" w:rsidP="000768F7">
      <w:pPr>
        <w:pStyle w:val="CommentText"/>
      </w:pPr>
      <w:r>
        <w:rPr>
          <w:rStyle w:val="CommentReference"/>
        </w:rPr>
        <w:annotationRef/>
      </w:r>
      <w:r>
        <w:t xml:space="preserve">Please add an introductory paragraph here as well. </w:t>
      </w:r>
    </w:p>
  </w:comment>
  <w:comment w:id="133" w:author="Tazeen Shaikh" w:date="2024-07-10T21:38:00Z" w:initials="TS">
    <w:p w14:paraId="757F480F" w14:textId="77777777" w:rsidR="000768F7" w:rsidRDefault="000768F7" w:rsidP="000768F7">
      <w:pPr>
        <w:pStyle w:val="CommentText"/>
      </w:pPr>
      <w:r>
        <w:rPr>
          <w:rStyle w:val="CommentReference"/>
        </w:rPr>
        <w:annotationRef/>
      </w:r>
      <w:r>
        <w:t xml:space="preserve">Introductory paragraph required. </w:t>
      </w:r>
    </w:p>
  </w:comment>
  <w:comment w:id="137" w:author="Tazeen Shaikh" w:date="2024-07-10T21:39:00Z" w:initials="TS">
    <w:p w14:paraId="13B87833" w14:textId="77777777" w:rsidR="000768F7" w:rsidRDefault="000768F7" w:rsidP="000768F7">
      <w:pPr>
        <w:pStyle w:val="CommentText"/>
      </w:pPr>
      <w:r>
        <w:rPr>
          <w:rStyle w:val="CommentReference"/>
        </w:rPr>
        <w:annotationRef/>
      </w:r>
      <w:r>
        <w:t>This reference is not clear. What do you mean by Part 3?</w:t>
      </w:r>
    </w:p>
  </w:comment>
  <w:comment w:id="139" w:author="Tazeen Shaikh" w:date="2024-07-10T21:40:00Z" w:initials="TS">
    <w:p w14:paraId="634E9AAE" w14:textId="77777777" w:rsidR="000768F7" w:rsidRDefault="000768F7" w:rsidP="000768F7">
      <w:pPr>
        <w:pStyle w:val="CommentText"/>
      </w:pPr>
      <w:r>
        <w:rPr>
          <w:rStyle w:val="CommentReference"/>
        </w:rPr>
        <w:annotationRef/>
      </w:r>
      <w:r>
        <w:t xml:space="preserve">Please format this as suggested previously. </w:t>
      </w:r>
    </w:p>
  </w:comment>
  <w:comment w:id="140" w:author="Tazeen Shaikh" w:date="2024-07-10T21:52:00Z" w:initials="TS">
    <w:p w14:paraId="0B870D27" w14:textId="77777777" w:rsidR="00F44FEA" w:rsidRDefault="00F44FEA" w:rsidP="00F44FEA">
      <w:pPr>
        <w:pStyle w:val="CommentText"/>
      </w:pPr>
      <w:r>
        <w:rPr>
          <w:rStyle w:val="CommentReference"/>
        </w:rPr>
        <w:annotationRef/>
      </w:r>
      <w:r>
        <w:t>We suggest addressing readers using second-person pronouns because this makes the text feel inclusive and engaging. Readers must feel that they are going on this journey with you. On that note, here’s an example of the rephrased statement:</w:t>
      </w:r>
    </w:p>
    <w:p w14:paraId="57104385" w14:textId="77777777" w:rsidR="00F44FEA" w:rsidRDefault="00F44FEA" w:rsidP="00F44FEA">
      <w:pPr>
        <w:pStyle w:val="CommentText"/>
      </w:pPr>
    </w:p>
    <w:p w14:paraId="7E761C22" w14:textId="77777777" w:rsidR="00F44FEA" w:rsidRDefault="00F44FEA" w:rsidP="00F44FEA">
      <w:pPr>
        <w:pStyle w:val="CommentText"/>
      </w:pPr>
      <w:r>
        <w:t>In this section, we experienced the versatility and power of hugging face transformers in building customized NLP pipelines for real-world applications. The purpose of including this example here was to give you hands-on experience and insights into developing effective NLP systems using state-of-the-art technologies.</w:t>
      </w:r>
    </w:p>
  </w:comment>
  <w:comment w:id="144" w:author="Tazeen Shaikh" w:date="2024-07-10T22:04:00Z" w:initials="TS">
    <w:p w14:paraId="214C3797" w14:textId="77777777" w:rsidR="00AA5DC8" w:rsidRDefault="00AA5DC8" w:rsidP="00AA5DC8">
      <w:pPr>
        <w:pStyle w:val="CommentText"/>
      </w:pPr>
      <w:r>
        <w:rPr>
          <w:rStyle w:val="CommentReference"/>
        </w:rPr>
        <w:annotationRef/>
      </w:r>
      <w:r>
        <w:t xml:space="preserve">Let’s add a few lines to set the context here such that it leads you to tell the readers what the following list is about. </w:t>
      </w:r>
    </w:p>
    <w:p w14:paraId="03FD540E" w14:textId="77777777" w:rsidR="00AA5DC8" w:rsidRDefault="00AA5DC8" w:rsidP="00AA5DC8">
      <w:pPr>
        <w:pStyle w:val="CommentText"/>
      </w:pPr>
    </w:p>
    <w:p w14:paraId="53AAAEE6" w14:textId="77777777" w:rsidR="00AA5DC8" w:rsidRDefault="00AA5DC8" w:rsidP="00AA5DC8">
      <w:pPr>
        <w:pStyle w:val="CommentText"/>
      </w:pPr>
      <w:r>
        <w:t xml:space="preserve">I have formatted this as a list to improve the reading flow. I hope this works for you as well. </w:t>
      </w:r>
    </w:p>
  </w:comment>
  <w:comment w:id="149" w:author="Tazeen Shaikh" w:date="2024-07-10T22:05:00Z" w:initials="TS">
    <w:p w14:paraId="60E6BF1E" w14:textId="77777777" w:rsidR="00AA5DC8" w:rsidRDefault="00AA5DC8" w:rsidP="00AA5DC8">
      <w:pPr>
        <w:pStyle w:val="CommentText"/>
      </w:pPr>
      <w:r>
        <w:rPr>
          <w:rStyle w:val="CommentReference"/>
        </w:rPr>
        <w:annotationRef/>
      </w:r>
      <w:r>
        <w:t>Should we also include this as a bullet point in the preceding list?</w:t>
      </w:r>
    </w:p>
  </w:comment>
  <w:comment w:id="152" w:author="Tazeen Shaikh" w:date="2024-07-10T22:05:00Z" w:initials="TS">
    <w:p w14:paraId="2B7F8420" w14:textId="77777777" w:rsidR="00AA5DC8" w:rsidRDefault="00AA5DC8" w:rsidP="00AA5DC8">
      <w:pPr>
        <w:pStyle w:val="CommentText"/>
      </w:pPr>
      <w:r>
        <w:rPr>
          <w:rStyle w:val="CommentReference"/>
        </w:rPr>
        <w:annotationRef/>
      </w:r>
      <w:r>
        <w:t xml:space="preserve">Please apply the previous suggestions here. </w:t>
      </w:r>
    </w:p>
  </w:comment>
  <w:comment w:id="158" w:author="Tazeen Shaikh" w:date="2024-07-16T23:05:00Z" w:initials="TS">
    <w:p w14:paraId="4A2D4A5F" w14:textId="77777777" w:rsidR="00A9085A" w:rsidRDefault="00A9085A" w:rsidP="00A9085A">
      <w:pPr>
        <w:pStyle w:val="CommentText"/>
      </w:pPr>
      <w:r>
        <w:rPr>
          <w:rStyle w:val="CommentReference"/>
        </w:rPr>
        <w:annotationRef/>
      </w:r>
      <w:r>
        <w:t>A summary section should consist of content that quickly summarizes what we did in the chapter. We can then revisit our original goal that we set up during the introduction and reiterate it here. This will help us tell the readers that the goal we set out to achieve has now been achieved. Finally, the last sentence should talk a little about what we will be covering in the next chapter. This way we get the readers excited about the next chapter and create a flow between the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FE3EAB" w15:done="0"/>
  <w15:commentEx w15:paraId="467D7A09" w15:paraIdParent="04FE3EAB" w15:done="0"/>
  <w15:commentEx w15:paraId="6C382F55" w15:done="0"/>
  <w15:commentEx w15:paraId="19BE15AA" w15:done="0"/>
  <w15:commentEx w15:paraId="33D29633" w15:done="0"/>
  <w15:commentEx w15:paraId="3ACE1CAA" w15:done="0"/>
  <w15:commentEx w15:paraId="1F4C5FD7" w15:paraIdParent="3ACE1CAA" w15:done="0"/>
  <w15:commentEx w15:paraId="40AE9CAA" w15:done="0"/>
  <w15:commentEx w15:paraId="4FFC2989" w15:done="0"/>
  <w15:commentEx w15:paraId="3F4FD04C" w15:done="0"/>
  <w15:commentEx w15:paraId="25603368" w15:done="0"/>
  <w15:commentEx w15:paraId="22CF9C16" w15:done="0"/>
  <w15:commentEx w15:paraId="03E6FADB" w15:paraIdParent="22CF9C16" w15:done="0"/>
  <w15:commentEx w15:paraId="425BFDE0" w15:done="0"/>
  <w15:commentEx w15:paraId="7B84C1AD" w15:done="0"/>
  <w15:commentEx w15:paraId="742196EC" w15:done="0"/>
  <w15:commentEx w15:paraId="4DB768C2" w15:done="0"/>
  <w15:commentEx w15:paraId="6DFC5400" w15:done="0"/>
  <w15:commentEx w15:paraId="0E138A67" w15:done="0"/>
  <w15:commentEx w15:paraId="58FB6945" w15:done="0"/>
  <w15:commentEx w15:paraId="757F480F" w15:done="0"/>
  <w15:commentEx w15:paraId="13B87833" w15:done="0"/>
  <w15:commentEx w15:paraId="634E9AAE" w15:done="0"/>
  <w15:commentEx w15:paraId="7E761C22" w15:done="0"/>
  <w15:commentEx w15:paraId="53AAAEE6" w15:done="0"/>
  <w15:commentEx w15:paraId="60E6BF1E" w15:done="0"/>
  <w15:commentEx w15:paraId="2B7F8420" w15:done="0"/>
  <w15:commentEx w15:paraId="4A2D4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180A2A" w16cex:dateUtc="2024-07-09T11:47:00Z"/>
  <w16cex:commentExtensible w16cex:durableId="4EC2AD23" w16cex:dateUtc="2024-07-09T11:50:00Z"/>
  <w16cex:commentExtensible w16cex:durableId="6C0E4608" w16cex:dateUtc="2024-07-09T12:15:00Z"/>
  <w16cex:commentExtensible w16cex:durableId="57664EF9" w16cex:dateUtc="2024-07-09T12:16:00Z"/>
  <w16cex:commentExtensible w16cex:durableId="50F203C6" w16cex:dateUtc="2024-07-09T12:17:00Z"/>
  <w16cex:commentExtensible w16cex:durableId="1E862A2C" w16cex:dateUtc="2024-07-09T12:19:00Z"/>
  <w16cex:commentExtensible w16cex:durableId="0DCA168A" w16cex:dateUtc="2024-07-09T12:20:00Z"/>
  <w16cex:commentExtensible w16cex:durableId="5F73AE15" w16cex:dateUtc="2024-07-09T12:26:00Z"/>
  <w16cex:commentExtensible w16cex:durableId="1729C5EF" w16cex:dateUtc="2024-07-10T10:57:00Z"/>
  <w16cex:commentExtensible w16cex:durableId="664D82FE" w16cex:dateUtc="2024-07-10T11:01:00Z"/>
  <w16cex:commentExtensible w16cex:durableId="0F2C29F7" w16cex:dateUtc="2024-07-10T11:06:00Z"/>
  <w16cex:commentExtensible w16cex:durableId="669E50BD" w16cex:dateUtc="2024-07-10T11:23:00Z"/>
  <w16cex:commentExtensible w16cex:durableId="3F5AE768" w16cex:dateUtc="2024-07-10T13:14:00Z"/>
  <w16cex:commentExtensible w16cex:durableId="5E4C7E91" w16cex:dateUtc="2024-07-10T11:03:00Z"/>
  <w16cex:commentExtensible w16cex:durableId="37203B28" w16cex:dateUtc="2024-07-10T13:17:00Z"/>
  <w16cex:commentExtensible w16cex:durableId="49CB6E80" w16cex:dateUtc="2024-07-10T13:33:00Z"/>
  <w16cex:commentExtensible w16cex:durableId="025A4FC8" w16cex:dateUtc="2024-07-10T13:40:00Z"/>
  <w16cex:commentExtensible w16cex:durableId="183901EB" w16cex:dateUtc="2024-07-10T13:41:00Z"/>
  <w16cex:commentExtensible w16cex:durableId="348B7EA3" w16cex:dateUtc="2024-07-10T13:41:00Z"/>
  <w16cex:commentExtensible w16cex:durableId="25B0C97F" w16cex:dateUtc="2024-07-10T16:08:00Z"/>
  <w16cex:commentExtensible w16cex:durableId="5718652E" w16cex:dateUtc="2024-07-10T16:08:00Z"/>
  <w16cex:commentExtensible w16cex:durableId="3F2DFB35" w16cex:dateUtc="2024-07-10T16:09:00Z"/>
  <w16cex:commentExtensible w16cex:durableId="400C99E2" w16cex:dateUtc="2024-07-10T16:10:00Z"/>
  <w16cex:commentExtensible w16cex:durableId="43F951A7" w16cex:dateUtc="2024-07-10T16:22:00Z"/>
  <w16cex:commentExtensible w16cex:durableId="39AC1553" w16cex:dateUtc="2024-07-10T16:34:00Z"/>
  <w16cex:commentExtensible w16cex:durableId="1ED25CFA" w16cex:dateUtc="2024-07-10T16:35:00Z"/>
  <w16cex:commentExtensible w16cex:durableId="69A847C1" w16cex:dateUtc="2024-07-10T16:35:00Z"/>
  <w16cex:commentExtensible w16cex:durableId="6E937745" w16cex:dateUtc="2024-07-16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FE3EAB" w16cid:durableId="70180A2A"/>
  <w16cid:commentId w16cid:paraId="467D7A09" w16cid:durableId="4EC2AD23"/>
  <w16cid:commentId w16cid:paraId="6C382F55" w16cid:durableId="6C0E4608"/>
  <w16cid:commentId w16cid:paraId="19BE15AA" w16cid:durableId="57664EF9"/>
  <w16cid:commentId w16cid:paraId="33D29633" w16cid:durableId="50F203C6"/>
  <w16cid:commentId w16cid:paraId="3ACE1CAA" w16cid:durableId="1E862A2C"/>
  <w16cid:commentId w16cid:paraId="1F4C5FD7" w16cid:durableId="0DCA168A"/>
  <w16cid:commentId w16cid:paraId="40AE9CAA" w16cid:durableId="5F73AE15"/>
  <w16cid:commentId w16cid:paraId="4FFC2989" w16cid:durableId="1729C5EF"/>
  <w16cid:commentId w16cid:paraId="3F4FD04C" w16cid:durableId="664D82FE"/>
  <w16cid:commentId w16cid:paraId="25603368" w16cid:durableId="0F2C29F7"/>
  <w16cid:commentId w16cid:paraId="22CF9C16" w16cid:durableId="669E50BD"/>
  <w16cid:commentId w16cid:paraId="03E6FADB" w16cid:durableId="3F5AE768"/>
  <w16cid:commentId w16cid:paraId="425BFDE0" w16cid:durableId="5E4C7E91"/>
  <w16cid:commentId w16cid:paraId="7B84C1AD" w16cid:durableId="37203B28"/>
  <w16cid:commentId w16cid:paraId="742196EC" w16cid:durableId="49CB6E80"/>
  <w16cid:commentId w16cid:paraId="4DB768C2" w16cid:durableId="025A4FC8"/>
  <w16cid:commentId w16cid:paraId="6DFC5400" w16cid:durableId="183901EB"/>
  <w16cid:commentId w16cid:paraId="0E138A67" w16cid:durableId="348B7EA3"/>
  <w16cid:commentId w16cid:paraId="58FB6945" w16cid:durableId="25B0C97F"/>
  <w16cid:commentId w16cid:paraId="757F480F" w16cid:durableId="5718652E"/>
  <w16cid:commentId w16cid:paraId="13B87833" w16cid:durableId="3F2DFB35"/>
  <w16cid:commentId w16cid:paraId="634E9AAE" w16cid:durableId="400C99E2"/>
  <w16cid:commentId w16cid:paraId="7E761C22" w16cid:durableId="43F951A7"/>
  <w16cid:commentId w16cid:paraId="53AAAEE6" w16cid:durableId="39AC1553"/>
  <w16cid:commentId w16cid:paraId="60E6BF1E" w16cid:durableId="1ED25CFA"/>
  <w16cid:commentId w16cid:paraId="2B7F8420" w16cid:durableId="69A847C1"/>
  <w16cid:commentId w16cid:paraId="4A2D4A5F" w16cid:durableId="6E9377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0538CC24"/>
    <w:multiLevelType w:val="hybridMultilevel"/>
    <w:tmpl w:val="5540E3A0"/>
    <w:lvl w:ilvl="0" w:tplc="330A5242">
      <w:start w:val="1"/>
      <w:numFmt w:val="bullet"/>
      <w:lvlText w:val=""/>
      <w:lvlJc w:val="left"/>
      <w:pPr>
        <w:ind w:left="720" w:hanging="360"/>
      </w:pPr>
      <w:rPr>
        <w:rFonts w:ascii="Symbol" w:hAnsi="Symbol" w:hint="default"/>
      </w:rPr>
    </w:lvl>
    <w:lvl w:ilvl="1" w:tplc="416C20B6">
      <w:start w:val="1"/>
      <w:numFmt w:val="bullet"/>
      <w:lvlText w:val="o"/>
      <w:lvlJc w:val="left"/>
      <w:pPr>
        <w:ind w:left="1440" w:hanging="360"/>
      </w:pPr>
      <w:rPr>
        <w:rFonts w:ascii="Courier New" w:hAnsi="Courier New" w:hint="default"/>
      </w:rPr>
    </w:lvl>
    <w:lvl w:ilvl="2" w:tplc="3806C62C">
      <w:start w:val="1"/>
      <w:numFmt w:val="bullet"/>
      <w:lvlText w:val=""/>
      <w:lvlJc w:val="left"/>
      <w:pPr>
        <w:ind w:left="2160" w:hanging="360"/>
      </w:pPr>
      <w:rPr>
        <w:rFonts w:ascii="Wingdings" w:hAnsi="Wingdings" w:hint="default"/>
      </w:rPr>
    </w:lvl>
    <w:lvl w:ilvl="3" w:tplc="21FC3E94">
      <w:start w:val="1"/>
      <w:numFmt w:val="bullet"/>
      <w:lvlText w:val=""/>
      <w:lvlJc w:val="left"/>
      <w:pPr>
        <w:ind w:left="2880" w:hanging="360"/>
      </w:pPr>
      <w:rPr>
        <w:rFonts w:ascii="Symbol" w:hAnsi="Symbol" w:hint="default"/>
      </w:rPr>
    </w:lvl>
    <w:lvl w:ilvl="4" w:tplc="33BAE680">
      <w:start w:val="1"/>
      <w:numFmt w:val="bullet"/>
      <w:lvlText w:val="o"/>
      <w:lvlJc w:val="left"/>
      <w:pPr>
        <w:ind w:left="3600" w:hanging="360"/>
      </w:pPr>
      <w:rPr>
        <w:rFonts w:ascii="Courier New" w:hAnsi="Courier New" w:hint="default"/>
      </w:rPr>
    </w:lvl>
    <w:lvl w:ilvl="5" w:tplc="53D21078">
      <w:start w:val="1"/>
      <w:numFmt w:val="bullet"/>
      <w:lvlText w:val=""/>
      <w:lvlJc w:val="left"/>
      <w:pPr>
        <w:ind w:left="4320" w:hanging="360"/>
      </w:pPr>
      <w:rPr>
        <w:rFonts w:ascii="Wingdings" w:hAnsi="Wingdings" w:hint="default"/>
      </w:rPr>
    </w:lvl>
    <w:lvl w:ilvl="6" w:tplc="318A028C">
      <w:start w:val="1"/>
      <w:numFmt w:val="bullet"/>
      <w:lvlText w:val=""/>
      <w:lvlJc w:val="left"/>
      <w:pPr>
        <w:ind w:left="5040" w:hanging="360"/>
      </w:pPr>
      <w:rPr>
        <w:rFonts w:ascii="Symbol" w:hAnsi="Symbol" w:hint="default"/>
      </w:rPr>
    </w:lvl>
    <w:lvl w:ilvl="7" w:tplc="31063FC6">
      <w:start w:val="1"/>
      <w:numFmt w:val="bullet"/>
      <w:lvlText w:val="o"/>
      <w:lvlJc w:val="left"/>
      <w:pPr>
        <w:ind w:left="5760" w:hanging="360"/>
      </w:pPr>
      <w:rPr>
        <w:rFonts w:ascii="Courier New" w:hAnsi="Courier New" w:hint="default"/>
      </w:rPr>
    </w:lvl>
    <w:lvl w:ilvl="8" w:tplc="03A41A9E">
      <w:start w:val="1"/>
      <w:numFmt w:val="bullet"/>
      <w:lvlText w:val=""/>
      <w:lvlJc w:val="left"/>
      <w:pPr>
        <w:ind w:left="6480" w:hanging="360"/>
      </w:pPr>
      <w:rPr>
        <w:rFonts w:ascii="Wingdings" w:hAnsi="Wingdings" w:hint="default"/>
      </w:rPr>
    </w:lvl>
  </w:abstractNum>
  <w:abstractNum w:abstractNumId="13" w15:restartNumberingAfterBreak="0">
    <w:nsid w:val="05489768"/>
    <w:multiLevelType w:val="hybridMultilevel"/>
    <w:tmpl w:val="AE14E5CC"/>
    <w:lvl w:ilvl="0" w:tplc="40D0D5CA">
      <w:start w:val="1"/>
      <w:numFmt w:val="bullet"/>
      <w:lvlText w:val=""/>
      <w:lvlJc w:val="left"/>
      <w:pPr>
        <w:ind w:left="720" w:hanging="360"/>
      </w:pPr>
      <w:rPr>
        <w:rFonts w:ascii="Symbol" w:hAnsi="Symbol" w:hint="default"/>
      </w:rPr>
    </w:lvl>
    <w:lvl w:ilvl="1" w:tplc="2E6E88F2">
      <w:start w:val="1"/>
      <w:numFmt w:val="bullet"/>
      <w:lvlText w:val=""/>
      <w:lvlJc w:val="left"/>
      <w:pPr>
        <w:ind w:left="1440" w:hanging="360"/>
      </w:pPr>
      <w:rPr>
        <w:rFonts w:ascii="Symbol" w:hAnsi="Symbol" w:hint="default"/>
      </w:rPr>
    </w:lvl>
    <w:lvl w:ilvl="2" w:tplc="3152A264">
      <w:start w:val="1"/>
      <w:numFmt w:val="bullet"/>
      <w:lvlText w:val=""/>
      <w:lvlJc w:val="left"/>
      <w:pPr>
        <w:ind w:left="2160" w:hanging="360"/>
      </w:pPr>
      <w:rPr>
        <w:rFonts w:ascii="Wingdings" w:hAnsi="Wingdings" w:hint="default"/>
      </w:rPr>
    </w:lvl>
    <w:lvl w:ilvl="3" w:tplc="44E4524C">
      <w:start w:val="1"/>
      <w:numFmt w:val="bullet"/>
      <w:lvlText w:val=""/>
      <w:lvlJc w:val="left"/>
      <w:pPr>
        <w:ind w:left="2880" w:hanging="360"/>
      </w:pPr>
      <w:rPr>
        <w:rFonts w:ascii="Symbol" w:hAnsi="Symbol" w:hint="default"/>
      </w:rPr>
    </w:lvl>
    <w:lvl w:ilvl="4" w:tplc="A416609E">
      <w:start w:val="1"/>
      <w:numFmt w:val="bullet"/>
      <w:lvlText w:val="o"/>
      <w:lvlJc w:val="left"/>
      <w:pPr>
        <w:ind w:left="3600" w:hanging="360"/>
      </w:pPr>
      <w:rPr>
        <w:rFonts w:ascii="Courier New" w:hAnsi="Courier New" w:hint="default"/>
      </w:rPr>
    </w:lvl>
    <w:lvl w:ilvl="5" w:tplc="057A57CE">
      <w:start w:val="1"/>
      <w:numFmt w:val="bullet"/>
      <w:lvlText w:val=""/>
      <w:lvlJc w:val="left"/>
      <w:pPr>
        <w:ind w:left="4320" w:hanging="360"/>
      </w:pPr>
      <w:rPr>
        <w:rFonts w:ascii="Wingdings" w:hAnsi="Wingdings" w:hint="default"/>
      </w:rPr>
    </w:lvl>
    <w:lvl w:ilvl="6" w:tplc="1146018A">
      <w:start w:val="1"/>
      <w:numFmt w:val="bullet"/>
      <w:lvlText w:val=""/>
      <w:lvlJc w:val="left"/>
      <w:pPr>
        <w:ind w:left="5040" w:hanging="360"/>
      </w:pPr>
      <w:rPr>
        <w:rFonts w:ascii="Symbol" w:hAnsi="Symbol" w:hint="default"/>
      </w:rPr>
    </w:lvl>
    <w:lvl w:ilvl="7" w:tplc="60A63F5A">
      <w:start w:val="1"/>
      <w:numFmt w:val="bullet"/>
      <w:lvlText w:val="o"/>
      <w:lvlJc w:val="left"/>
      <w:pPr>
        <w:ind w:left="5760" w:hanging="360"/>
      </w:pPr>
      <w:rPr>
        <w:rFonts w:ascii="Courier New" w:hAnsi="Courier New" w:hint="default"/>
      </w:rPr>
    </w:lvl>
    <w:lvl w:ilvl="8" w:tplc="F5484F3C">
      <w:start w:val="1"/>
      <w:numFmt w:val="bullet"/>
      <w:lvlText w:val=""/>
      <w:lvlJc w:val="left"/>
      <w:pPr>
        <w:ind w:left="6480" w:hanging="360"/>
      </w:pPr>
      <w:rPr>
        <w:rFonts w:ascii="Wingdings" w:hAnsi="Wingdings" w:hint="default"/>
      </w:rPr>
    </w:lvl>
  </w:abstractNum>
  <w:abstractNum w:abstractNumId="14" w15:restartNumberingAfterBreak="0">
    <w:nsid w:val="058C5D6D"/>
    <w:multiLevelType w:val="hybridMultilevel"/>
    <w:tmpl w:val="9EAEE7CA"/>
    <w:lvl w:ilvl="0" w:tplc="C22A3B0E">
      <w:start w:val="1"/>
      <w:numFmt w:val="bullet"/>
      <w:lvlText w:val=""/>
      <w:lvlJc w:val="left"/>
      <w:pPr>
        <w:ind w:left="720" w:hanging="360"/>
      </w:pPr>
      <w:rPr>
        <w:rFonts w:ascii="Symbol" w:hAnsi="Symbol" w:hint="default"/>
      </w:rPr>
    </w:lvl>
    <w:lvl w:ilvl="1" w:tplc="F7C2659C">
      <w:start w:val="1"/>
      <w:numFmt w:val="bullet"/>
      <w:lvlText w:val=""/>
      <w:lvlJc w:val="left"/>
      <w:pPr>
        <w:ind w:left="1440" w:hanging="360"/>
      </w:pPr>
      <w:rPr>
        <w:rFonts w:ascii="Symbol" w:hAnsi="Symbol" w:hint="default"/>
      </w:rPr>
    </w:lvl>
    <w:lvl w:ilvl="2" w:tplc="A1C23C74">
      <w:start w:val="1"/>
      <w:numFmt w:val="bullet"/>
      <w:lvlText w:val=""/>
      <w:lvlJc w:val="left"/>
      <w:pPr>
        <w:ind w:left="2160" w:hanging="360"/>
      </w:pPr>
      <w:rPr>
        <w:rFonts w:ascii="Wingdings" w:hAnsi="Wingdings" w:hint="default"/>
      </w:rPr>
    </w:lvl>
    <w:lvl w:ilvl="3" w:tplc="BE58EFB8">
      <w:start w:val="1"/>
      <w:numFmt w:val="bullet"/>
      <w:lvlText w:val=""/>
      <w:lvlJc w:val="left"/>
      <w:pPr>
        <w:ind w:left="2880" w:hanging="360"/>
      </w:pPr>
      <w:rPr>
        <w:rFonts w:ascii="Symbol" w:hAnsi="Symbol" w:hint="default"/>
      </w:rPr>
    </w:lvl>
    <w:lvl w:ilvl="4" w:tplc="21FE67D6">
      <w:start w:val="1"/>
      <w:numFmt w:val="bullet"/>
      <w:lvlText w:val="o"/>
      <w:lvlJc w:val="left"/>
      <w:pPr>
        <w:ind w:left="3600" w:hanging="360"/>
      </w:pPr>
      <w:rPr>
        <w:rFonts w:ascii="Courier New" w:hAnsi="Courier New" w:hint="default"/>
      </w:rPr>
    </w:lvl>
    <w:lvl w:ilvl="5" w:tplc="F90E15C2">
      <w:start w:val="1"/>
      <w:numFmt w:val="bullet"/>
      <w:lvlText w:val=""/>
      <w:lvlJc w:val="left"/>
      <w:pPr>
        <w:ind w:left="4320" w:hanging="360"/>
      </w:pPr>
      <w:rPr>
        <w:rFonts w:ascii="Wingdings" w:hAnsi="Wingdings" w:hint="default"/>
      </w:rPr>
    </w:lvl>
    <w:lvl w:ilvl="6" w:tplc="F3C68A32">
      <w:start w:val="1"/>
      <w:numFmt w:val="bullet"/>
      <w:lvlText w:val=""/>
      <w:lvlJc w:val="left"/>
      <w:pPr>
        <w:ind w:left="5040" w:hanging="360"/>
      </w:pPr>
      <w:rPr>
        <w:rFonts w:ascii="Symbol" w:hAnsi="Symbol" w:hint="default"/>
      </w:rPr>
    </w:lvl>
    <w:lvl w:ilvl="7" w:tplc="49943108">
      <w:start w:val="1"/>
      <w:numFmt w:val="bullet"/>
      <w:lvlText w:val="o"/>
      <w:lvlJc w:val="left"/>
      <w:pPr>
        <w:ind w:left="5760" w:hanging="360"/>
      </w:pPr>
      <w:rPr>
        <w:rFonts w:ascii="Courier New" w:hAnsi="Courier New" w:hint="default"/>
      </w:rPr>
    </w:lvl>
    <w:lvl w:ilvl="8" w:tplc="4CEA191A">
      <w:start w:val="1"/>
      <w:numFmt w:val="bullet"/>
      <w:lvlText w:val=""/>
      <w:lvlJc w:val="left"/>
      <w:pPr>
        <w:ind w:left="6480" w:hanging="360"/>
      </w:pPr>
      <w:rPr>
        <w:rFonts w:ascii="Wingdings" w:hAnsi="Wingdings" w:hint="default"/>
      </w:rPr>
    </w:lvl>
  </w:abstractNum>
  <w:abstractNum w:abstractNumId="15" w15:restartNumberingAfterBreak="0">
    <w:nsid w:val="0B9CFF56"/>
    <w:multiLevelType w:val="hybridMultilevel"/>
    <w:tmpl w:val="479A6C74"/>
    <w:lvl w:ilvl="0" w:tplc="07547688">
      <w:start w:val="1"/>
      <w:numFmt w:val="bullet"/>
      <w:lvlText w:val=""/>
      <w:lvlJc w:val="left"/>
      <w:pPr>
        <w:ind w:left="720" w:hanging="360"/>
      </w:pPr>
      <w:rPr>
        <w:rFonts w:ascii="Symbol" w:hAnsi="Symbol" w:hint="default"/>
      </w:rPr>
    </w:lvl>
    <w:lvl w:ilvl="1" w:tplc="CC80CEA6">
      <w:start w:val="1"/>
      <w:numFmt w:val="lowerLetter"/>
      <w:lvlText w:val="%2."/>
      <w:lvlJc w:val="left"/>
      <w:pPr>
        <w:ind w:left="1440" w:hanging="360"/>
      </w:pPr>
    </w:lvl>
    <w:lvl w:ilvl="2" w:tplc="44920962">
      <w:start w:val="1"/>
      <w:numFmt w:val="lowerRoman"/>
      <w:lvlText w:val="%3."/>
      <w:lvlJc w:val="right"/>
      <w:pPr>
        <w:ind w:left="2160" w:hanging="180"/>
      </w:pPr>
    </w:lvl>
    <w:lvl w:ilvl="3" w:tplc="45FAED72">
      <w:start w:val="1"/>
      <w:numFmt w:val="decimal"/>
      <w:lvlText w:val="%4."/>
      <w:lvlJc w:val="left"/>
      <w:pPr>
        <w:ind w:left="2880" w:hanging="360"/>
      </w:pPr>
    </w:lvl>
    <w:lvl w:ilvl="4" w:tplc="F1FAB2D4">
      <w:start w:val="1"/>
      <w:numFmt w:val="lowerLetter"/>
      <w:lvlText w:val="%5."/>
      <w:lvlJc w:val="left"/>
      <w:pPr>
        <w:ind w:left="3600" w:hanging="360"/>
      </w:pPr>
    </w:lvl>
    <w:lvl w:ilvl="5" w:tplc="E22EB9FC">
      <w:start w:val="1"/>
      <w:numFmt w:val="lowerRoman"/>
      <w:lvlText w:val="%6."/>
      <w:lvlJc w:val="right"/>
      <w:pPr>
        <w:ind w:left="4320" w:hanging="180"/>
      </w:pPr>
    </w:lvl>
    <w:lvl w:ilvl="6" w:tplc="673CF710">
      <w:start w:val="1"/>
      <w:numFmt w:val="decimal"/>
      <w:lvlText w:val="%7."/>
      <w:lvlJc w:val="left"/>
      <w:pPr>
        <w:ind w:left="5040" w:hanging="360"/>
      </w:pPr>
    </w:lvl>
    <w:lvl w:ilvl="7" w:tplc="B67414B6">
      <w:start w:val="1"/>
      <w:numFmt w:val="lowerLetter"/>
      <w:lvlText w:val="%8."/>
      <w:lvlJc w:val="left"/>
      <w:pPr>
        <w:ind w:left="5760" w:hanging="360"/>
      </w:pPr>
    </w:lvl>
    <w:lvl w:ilvl="8" w:tplc="101A04E6">
      <w:start w:val="1"/>
      <w:numFmt w:val="lowerRoman"/>
      <w:lvlText w:val="%9."/>
      <w:lvlJc w:val="right"/>
      <w:pPr>
        <w:ind w:left="6480" w:hanging="180"/>
      </w:pPr>
    </w:lvl>
  </w:abstractNum>
  <w:abstractNum w:abstractNumId="16" w15:restartNumberingAfterBreak="0">
    <w:nsid w:val="0E36F592"/>
    <w:multiLevelType w:val="hybridMultilevel"/>
    <w:tmpl w:val="E064F602"/>
    <w:lvl w:ilvl="0" w:tplc="6A0CD068">
      <w:start w:val="1"/>
      <w:numFmt w:val="bullet"/>
      <w:lvlText w:val=""/>
      <w:lvlJc w:val="left"/>
      <w:pPr>
        <w:ind w:left="720" w:hanging="360"/>
      </w:pPr>
      <w:rPr>
        <w:rFonts w:ascii="Symbol" w:hAnsi="Symbol" w:hint="default"/>
      </w:rPr>
    </w:lvl>
    <w:lvl w:ilvl="1" w:tplc="AA5AE3CE">
      <w:start w:val="1"/>
      <w:numFmt w:val="bullet"/>
      <w:lvlText w:val="o"/>
      <w:lvlJc w:val="left"/>
      <w:pPr>
        <w:ind w:left="1440" w:hanging="360"/>
      </w:pPr>
      <w:rPr>
        <w:rFonts w:ascii="Courier New" w:hAnsi="Courier New" w:hint="default"/>
      </w:rPr>
    </w:lvl>
    <w:lvl w:ilvl="2" w:tplc="1960D560">
      <w:start w:val="1"/>
      <w:numFmt w:val="bullet"/>
      <w:lvlText w:val=""/>
      <w:lvlJc w:val="left"/>
      <w:pPr>
        <w:ind w:left="2160" w:hanging="360"/>
      </w:pPr>
      <w:rPr>
        <w:rFonts w:ascii="Wingdings" w:hAnsi="Wingdings" w:hint="default"/>
      </w:rPr>
    </w:lvl>
    <w:lvl w:ilvl="3" w:tplc="7B0865E4">
      <w:start w:val="1"/>
      <w:numFmt w:val="bullet"/>
      <w:lvlText w:val=""/>
      <w:lvlJc w:val="left"/>
      <w:pPr>
        <w:ind w:left="2880" w:hanging="360"/>
      </w:pPr>
      <w:rPr>
        <w:rFonts w:ascii="Symbol" w:hAnsi="Symbol" w:hint="default"/>
      </w:rPr>
    </w:lvl>
    <w:lvl w:ilvl="4" w:tplc="734A71FC">
      <w:start w:val="1"/>
      <w:numFmt w:val="bullet"/>
      <w:lvlText w:val="o"/>
      <w:lvlJc w:val="left"/>
      <w:pPr>
        <w:ind w:left="3600" w:hanging="360"/>
      </w:pPr>
      <w:rPr>
        <w:rFonts w:ascii="Courier New" w:hAnsi="Courier New" w:hint="default"/>
      </w:rPr>
    </w:lvl>
    <w:lvl w:ilvl="5" w:tplc="54DE32BC">
      <w:start w:val="1"/>
      <w:numFmt w:val="bullet"/>
      <w:lvlText w:val=""/>
      <w:lvlJc w:val="left"/>
      <w:pPr>
        <w:ind w:left="4320" w:hanging="360"/>
      </w:pPr>
      <w:rPr>
        <w:rFonts w:ascii="Wingdings" w:hAnsi="Wingdings" w:hint="default"/>
      </w:rPr>
    </w:lvl>
    <w:lvl w:ilvl="6" w:tplc="AB567CEE">
      <w:start w:val="1"/>
      <w:numFmt w:val="bullet"/>
      <w:lvlText w:val=""/>
      <w:lvlJc w:val="left"/>
      <w:pPr>
        <w:ind w:left="5040" w:hanging="360"/>
      </w:pPr>
      <w:rPr>
        <w:rFonts w:ascii="Symbol" w:hAnsi="Symbol" w:hint="default"/>
      </w:rPr>
    </w:lvl>
    <w:lvl w:ilvl="7" w:tplc="1330869E">
      <w:start w:val="1"/>
      <w:numFmt w:val="bullet"/>
      <w:lvlText w:val="o"/>
      <w:lvlJc w:val="left"/>
      <w:pPr>
        <w:ind w:left="5760" w:hanging="360"/>
      </w:pPr>
      <w:rPr>
        <w:rFonts w:ascii="Courier New" w:hAnsi="Courier New" w:hint="default"/>
      </w:rPr>
    </w:lvl>
    <w:lvl w:ilvl="8" w:tplc="EA22D0EA">
      <w:start w:val="1"/>
      <w:numFmt w:val="bullet"/>
      <w:lvlText w:val=""/>
      <w:lvlJc w:val="left"/>
      <w:pPr>
        <w:ind w:left="6480" w:hanging="360"/>
      </w:pPr>
      <w:rPr>
        <w:rFonts w:ascii="Wingdings" w:hAnsi="Wingdings" w:hint="default"/>
      </w:rPr>
    </w:lvl>
  </w:abstractNum>
  <w:abstractNum w:abstractNumId="17" w15:restartNumberingAfterBreak="0">
    <w:nsid w:val="0F6B93D5"/>
    <w:multiLevelType w:val="hybridMultilevel"/>
    <w:tmpl w:val="29FAB772"/>
    <w:lvl w:ilvl="0" w:tplc="2AF2D0F6">
      <w:start w:val="1"/>
      <w:numFmt w:val="bullet"/>
      <w:lvlText w:val=""/>
      <w:lvlJc w:val="left"/>
      <w:pPr>
        <w:ind w:left="720" w:hanging="360"/>
      </w:pPr>
      <w:rPr>
        <w:rFonts w:ascii="Symbol" w:hAnsi="Symbol" w:hint="default"/>
      </w:rPr>
    </w:lvl>
    <w:lvl w:ilvl="1" w:tplc="1462410C">
      <w:start w:val="1"/>
      <w:numFmt w:val="bullet"/>
      <w:lvlText w:val=""/>
      <w:lvlJc w:val="left"/>
      <w:pPr>
        <w:ind w:left="1440" w:hanging="360"/>
      </w:pPr>
      <w:rPr>
        <w:rFonts w:ascii="Symbol" w:hAnsi="Symbol" w:hint="default"/>
      </w:rPr>
    </w:lvl>
    <w:lvl w:ilvl="2" w:tplc="EE4671B6">
      <w:start w:val="1"/>
      <w:numFmt w:val="bullet"/>
      <w:lvlText w:val=""/>
      <w:lvlJc w:val="left"/>
      <w:pPr>
        <w:ind w:left="2160" w:hanging="360"/>
      </w:pPr>
      <w:rPr>
        <w:rFonts w:ascii="Wingdings" w:hAnsi="Wingdings" w:hint="default"/>
      </w:rPr>
    </w:lvl>
    <w:lvl w:ilvl="3" w:tplc="BAF4B0E0">
      <w:start w:val="1"/>
      <w:numFmt w:val="bullet"/>
      <w:lvlText w:val=""/>
      <w:lvlJc w:val="left"/>
      <w:pPr>
        <w:ind w:left="2880" w:hanging="360"/>
      </w:pPr>
      <w:rPr>
        <w:rFonts w:ascii="Symbol" w:hAnsi="Symbol" w:hint="default"/>
      </w:rPr>
    </w:lvl>
    <w:lvl w:ilvl="4" w:tplc="FFE482F0">
      <w:start w:val="1"/>
      <w:numFmt w:val="bullet"/>
      <w:lvlText w:val="o"/>
      <w:lvlJc w:val="left"/>
      <w:pPr>
        <w:ind w:left="3600" w:hanging="360"/>
      </w:pPr>
      <w:rPr>
        <w:rFonts w:ascii="Courier New" w:hAnsi="Courier New" w:hint="default"/>
      </w:rPr>
    </w:lvl>
    <w:lvl w:ilvl="5" w:tplc="C792C718">
      <w:start w:val="1"/>
      <w:numFmt w:val="bullet"/>
      <w:lvlText w:val=""/>
      <w:lvlJc w:val="left"/>
      <w:pPr>
        <w:ind w:left="4320" w:hanging="360"/>
      </w:pPr>
      <w:rPr>
        <w:rFonts w:ascii="Wingdings" w:hAnsi="Wingdings" w:hint="default"/>
      </w:rPr>
    </w:lvl>
    <w:lvl w:ilvl="6" w:tplc="9A5A1A8E">
      <w:start w:val="1"/>
      <w:numFmt w:val="bullet"/>
      <w:lvlText w:val=""/>
      <w:lvlJc w:val="left"/>
      <w:pPr>
        <w:ind w:left="5040" w:hanging="360"/>
      </w:pPr>
      <w:rPr>
        <w:rFonts w:ascii="Symbol" w:hAnsi="Symbol" w:hint="default"/>
      </w:rPr>
    </w:lvl>
    <w:lvl w:ilvl="7" w:tplc="FA5650AC">
      <w:start w:val="1"/>
      <w:numFmt w:val="bullet"/>
      <w:lvlText w:val="o"/>
      <w:lvlJc w:val="left"/>
      <w:pPr>
        <w:ind w:left="5760" w:hanging="360"/>
      </w:pPr>
      <w:rPr>
        <w:rFonts w:ascii="Courier New" w:hAnsi="Courier New" w:hint="default"/>
      </w:rPr>
    </w:lvl>
    <w:lvl w:ilvl="8" w:tplc="4A18E62C">
      <w:start w:val="1"/>
      <w:numFmt w:val="bullet"/>
      <w:lvlText w:val=""/>
      <w:lvlJc w:val="left"/>
      <w:pPr>
        <w:ind w:left="6480" w:hanging="360"/>
      </w:pPr>
      <w:rPr>
        <w:rFonts w:ascii="Wingdings" w:hAnsi="Wingdings" w:hint="default"/>
      </w:rPr>
    </w:lvl>
  </w:abstractNum>
  <w:abstractNum w:abstractNumId="18" w15:restartNumberingAfterBreak="0">
    <w:nsid w:val="15AC8785"/>
    <w:multiLevelType w:val="hybridMultilevel"/>
    <w:tmpl w:val="849E4330"/>
    <w:lvl w:ilvl="0" w:tplc="0D586988">
      <w:start w:val="1"/>
      <w:numFmt w:val="bullet"/>
      <w:lvlText w:val=""/>
      <w:lvlJc w:val="left"/>
      <w:pPr>
        <w:ind w:left="720" w:hanging="360"/>
      </w:pPr>
      <w:rPr>
        <w:rFonts w:ascii="Symbol" w:hAnsi="Symbol" w:hint="default"/>
      </w:rPr>
    </w:lvl>
    <w:lvl w:ilvl="1" w:tplc="F20E81D4">
      <w:start w:val="1"/>
      <w:numFmt w:val="bullet"/>
      <w:lvlText w:val="o"/>
      <w:lvlJc w:val="left"/>
      <w:pPr>
        <w:ind w:left="1440" w:hanging="360"/>
      </w:pPr>
      <w:rPr>
        <w:rFonts w:ascii="Courier New" w:hAnsi="Courier New" w:hint="default"/>
      </w:rPr>
    </w:lvl>
    <w:lvl w:ilvl="2" w:tplc="0896E2E0">
      <w:start w:val="1"/>
      <w:numFmt w:val="bullet"/>
      <w:lvlText w:val=""/>
      <w:lvlJc w:val="left"/>
      <w:pPr>
        <w:ind w:left="2160" w:hanging="360"/>
      </w:pPr>
      <w:rPr>
        <w:rFonts w:ascii="Wingdings" w:hAnsi="Wingdings" w:hint="default"/>
      </w:rPr>
    </w:lvl>
    <w:lvl w:ilvl="3" w:tplc="37286CC4">
      <w:start w:val="1"/>
      <w:numFmt w:val="bullet"/>
      <w:lvlText w:val=""/>
      <w:lvlJc w:val="left"/>
      <w:pPr>
        <w:ind w:left="2880" w:hanging="360"/>
      </w:pPr>
      <w:rPr>
        <w:rFonts w:ascii="Symbol" w:hAnsi="Symbol" w:hint="default"/>
      </w:rPr>
    </w:lvl>
    <w:lvl w:ilvl="4" w:tplc="30FCB9F8">
      <w:start w:val="1"/>
      <w:numFmt w:val="bullet"/>
      <w:lvlText w:val="o"/>
      <w:lvlJc w:val="left"/>
      <w:pPr>
        <w:ind w:left="3600" w:hanging="360"/>
      </w:pPr>
      <w:rPr>
        <w:rFonts w:ascii="Courier New" w:hAnsi="Courier New" w:hint="default"/>
      </w:rPr>
    </w:lvl>
    <w:lvl w:ilvl="5" w:tplc="15060C40">
      <w:start w:val="1"/>
      <w:numFmt w:val="bullet"/>
      <w:lvlText w:val=""/>
      <w:lvlJc w:val="left"/>
      <w:pPr>
        <w:ind w:left="4320" w:hanging="360"/>
      </w:pPr>
      <w:rPr>
        <w:rFonts w:ascii="Wingdings" w:hAnsi="Wingdings" w:hint="default"/>
      </w:rPr>
    </w:lvl>
    <w:lvl w:ilvl="6" w:tplc="743A36BC">
      <w:start w:val="1"/>
      <w:numFmt w:val="bullet"/>
      <w:lvlText w:val=""/>
      <w:lvlJc w:val="left"/>
      <w:pPr>
        <w:ind w:left="5040" w:hanging="360"/>
      </w:pPr>
      <w:rPr>
        <w:rFonts w:ascii="Symbol" w:hAnsi="Symbol" w:hint="default"/>
      </w:rPr>
    </w:lvl>
    <w:lvl w:ilvl="7" w:tplc="18DACC24">
      <w:start w:val="1"/>
      <w:numFmt w:val="bullet"/>
      <w:lvlText w:val="o"/>
      <w:lvlJc w:val="left"/>
      <w:pPr>
        <w:ind w:left="5760" w:hanging="360"/>
      </w:pPr>
      <w:rPr>
        <w:rFonts w:ascii="Courier New" w:hAnsi="Courier New" w:hint="default"/>
      </w:rPr>
    </w:lvl>
    <w:lvl w:ilvl="8" w:tplc="289EA79A">
      <w:start w:val="1"/>
      <w:numFmt w:val="bullet"/>
      <w:lvlText w:val=""/>
      <w:lvlJc w:val="left"/>
      <w:pPr>
        <w:ind w:left="6480" w:hanging="360"/>
      </w:pPr>
      <w:rPr>
        <w:rFonts w:ascii="Wingdings" w:hAnsi="Wingdings" w:hint="default"/>
      </w:rPr>
    </w:lvl>
  </w:abstractNum>
  <w:abstractNum w:abstractNumId="19" w15:restartNumberingAfterBreak="0">
    <w:nsid w:val="176A2D2F"/>
    <w:multiLevelType w:val="hybridMultilevel"/>
    <w:tmpl w:val="253E1E8C"/>
    <w:lvl w:ilvl="0" w:tplc="2530FAA6">
      <w:start w:val="1"/>
      <w:numFmt w:val="bullet"/>
      <w:lvlText w:val=""/>
      <w:lvlJc w:val="left"/>
      <w:pPr>
        <w:ind w:left="1080" w:hanging="360"/>
      </w:pPr>
      <w:rPr>
        <w:rFonts w:ascii="Wingdings" w:hAnsi="Wingdings" w:hint="default"/>
      </w:rPr>
    </w:lvl>
    <w:lvl w:ilvl="1" w:tplc="5FEE91DC">
      <w:start w:val="1"/>
      <w:numFmt w:val="bullet"/>
      <w:lvlText w:val=""/>
      <w:lvlJc w:val="left"/>
      <w:pPr>
        <w:ind w:left="1800" w:hanging="360"/>
      </w:pPr>
      <w:rPr>
        <w:rFonts w:ascii="Wingdings" w:hAnsi="Wingdings" w:hint="default"/>
      </w:rPr>
    </w:lvl>
    <w:lvl w:ilvl="2" w:tplc="2D0ED004">
      <w:start w:val="1"/>
      <w:numFmt w:val="bullet"/>
      <w:lvlText w:val=""/>
      <w:lvlJc w:val="left"/>
      <w:pPr>
        <w:ind w:left="2520" w:hanging="360"/>
      </w:pPr>
      <w:rPr>
        <w:rFonts w:ascii="Wingdings" w:hAnsi="Wingdings" w:hint="default"/>
      </w:rPr>
    </w:lvl>
    <w:lvl w:ilvl="3" w:tplc="CA44091C">
      <w:start w:val="1"/>
      <w:numFmt w:val="bullet"/>
      <w:lvlText w:val=""/>
      <w:lvlJc w:val="left"/>
      <w:pPr>
        <w:ind w:left="3240" w:hanging="360"/>
      </w:pPr>
      <w:rPr>
        <w:rFonts w:ascii="Wingdings" w:hAnsi="Wingdings" w:hint="default"/>
      </w:rPr>
    </w:lvl>
    <w:lvl w:ilvl="4" w:tplc="BA68B618">
      <w:start w:val="1"/>
      <w:numFmt w:val="bullet"/>
      <w:lvlText w:val=""/>
      <w:lvlJc w:val="left"/>
      <w:pPr>
        <w:ind w:left="3960" w:hanging="360"/>
      </w:pPr>
      <w:rPr>
        <w:rFonts w:ascii="Wingdings" w:hAnsi="Wingdings" w:hint="default"/>
      </w:rPr>
    </w:lvl>
    <w:lvl w:ilvl="5" w:tplc="54CA640C">
      <w:start w:val="1"/>
      <w:numFmt w:val="bullet"/>
      <w:lvlText w:val=""/>
      <w:lvlJc w:val="left"/>
      <w:pPr>
        <w:ind w:left="4680" w:hanging="360"/>
      </w:pPr>
      <w:rPr>
        <w:rFonts w:ascii="Wingdings" w:hAnsi="Wingdings" w:hint="default"/>
      </w:rPr>
    </w:lvl>
    <w:lvl w:ilvl="6" w:tplc="8A9E7308">
      <w:start w:val="1"/>
      <w:numFmt w:val="bullet"/>
      <w:lvlText w:val=""/>
      <w:lvlJc w:val="left"/>
      <w:pPr>
        <w:ind w:left="5400" w:hanging="360"/>
      </w:pPr>
      <w:rPr>
        <w:rFonts w:ascii="Wingdings" w:hAnsi="Wingdings" w:hint="default"/>
      </w:rPr>
    </w:lvl>
    <w:lvl w:ilvl="7" w:tplc="7EF4E39E">
      <w:start w:val="1"/>
      <w:numFmt w:val="bullet"/>
      <w:lvlText w:val=""/>
      <w:lvlJc w:val="left"/>
      <w:pPr>
        <w:ind w:left="6120" w:hanging="360"/>
      </w:pPr>
      <w:rPr>
        <w:rFonts w:ascii="Wingdings" w:hAnsi="Wingdings" w:hint="default"/>
      </w:rPr>
    </w:lvl>
    <w:lvl w:ilvl="8" w:tplc="E87A546C">
      <w:start w:val="1"/>
      <w:numFmt w:val="bullet"/>
      <w:lvlText w:val=""/>
      <w:lvlJc w:val="left"/>
      <w:pPr>
        <w:ind w:left="6840" w:hanging="360"/>
      </w:pPr>
      <w:rPr>
        <w:rFonts w:ascii="Wingdings" w:hAnsi="Wingdings" w:hint="default"/>
      </w:rPr>
    </w:lvl>
  </w:abstractNum>
  <w:abstractNum w:abstractNumId="20" w15:restartNumberingAfterBreak="0">
    <w:nsid w:val="1B193D86"/>
    <w:multiLevelType w:val="hybridMultilevel"/>
    <w:tmpl w:val="D1309460"/>
    <w:lvl w:ilvl="0" w:tplc="AA1C9EDE">
      <w:start w:val="1"/>
      <w:numFmt w:val="bullet"/>
      <w:lvlText w:val=""/>
      <w:lvlJc w:val="left"/>
      <w:pPr>
        <w:ind w:left="720" w:hanging="360"/>
      </w:pPr>
      <w:rPr>
        <w:rFonts w:ascii="Symbol" w:hAnsi="Symbol" w:hint="default"/>
      </w:rPr>
    </w:lvl>
    <w:lvl w:ilvl="1" w:tplc="5C82496A">
      <w:start w:val="1"/>
      <w:numFmt w:val="bullet"/>
      <w:lvlText w:val=""/>
      <w:lvlJc w:val="left"/>
      <w:pPr>
        <w:ind w:left="1440" w:hanging="360"/>
      </w:pPr>
      <w:rPr>
        <w:rFonts w:ascii="Symbol" w:hAnsi="Symbol" w:hint="default"/>
      </w:rPr>
    </w:lvl>
    <w:lvl w:ilvl="2" w:tplc="FDD229AE">
      <w:start w:val="1"/>
      <w:numFmt w:val="bullet"/>
      <w:lvlText w:val=""/>
      <w:lvlJc w:val="left"/>
      <w:pPr>
        <w:ind w:left="2160" w:hanging="360"/>
      </w:pPr>
      <w:rPr>
        <w:rFonts w:ascii="Wingdings" w:hAnsi="Wingdings" w:hint="default"/>
      </w:rPr>
    </w:lvl>
    <w:lvl w:ilvl="3" w:tplc="59A2EED0">
      <w:start w:val="1"/>
      <w:numFmt w:val="bullet"/>
      <w:lvlText w:val=""/>
      <w:lvlJc w:val="left"/>
      <w:pPr>
        <w:ind w:left="2880" w:hanging="360"/>
      </w:pPr>
      <w:rPr>
        <w:rFonts w:ascii="Symbol" w:hAnsi="Symbol" w:hint="default"/>
      </w:rPr>
    </w:lvl>
    <w:lvl w:ilvl="4" w:tplc="6340FF80">
      <w:start w:val="1"/>
      <w:numFmt w:val="bullet"/>
      <w:lvlText w:val="o"/>
      <w:lvlJc w:val="left"/>
      <w:pPr>
        <w:ind w:left="3600" w:hanging="360"/>
      </w:pPr>
      <w:rPr>
        <w:rFonts w:ascii="Courier New" w:hAnsi="Courier New" w:hint="default"/>
      </w:rPr>
    </w:lvl>
    <w:lvl w:ilvl="5" w:tplc="61AEC5AC">
      <w:start w:val="1"/>
      <w:numFmt w:val="bullet"/>
      <w:lvlText w:val=""/>
      <w:lvlJc w:val="left"/>
      <w:pPr>
        <w:ind w:left="4320" w:hanging="360"/>
      </w:pPr>
      <w:rPr>
        <w:rFonts w:ascii="Wingdings" w:hAnsi="Wingdings" w:hint="default"/>
      </w:rPr>
    </w:lvl>
    <w:lvl w:ilvl="6" w:tplc="CDC20292">
      <w:start w:val="1"/>
      <w:numFmt w:val="bullet"/>
      <w:lvlText w:val=""/>
      <w:lvlJc w:val="left"/>
      <w:pPr>
        <w:ind w:left="5040" w:hanging="360"/>
      </w:pPr>
      <w:rPr>
        <w:rFonts w:ascii="Symbol" w:hAnsi="Symbol" w:hint="default"/>
      </w:rPr>
    </w:lvl>
    <w:lvl w:ilvl="7" w:tplc="1A0A5AF8">
      <w:start w:val="1"/>
      <w:numFmt w:val="bullet"/>
      <w:lvlText w:val="o"/>
      <w:lvlJc w:val="left"/>
      <w:pPr>
        <w:ind w:left="5760" w:hanging="360"/>
      </w:pPr>
      <w:rPr>
        <w:rFonts w:ascii="Courier New" w:hAnsi="Courier New" w:hint="default"/>
      </w:rPr>
    </w:lvl>
    <w:lvl w:ilvl="8" w:tplc="64823D3C">
      <w:start w:val="1"/>
      <w:numFmt w:val="bullet"/>
      <w:lvlText w:val=""/>
      <w:lvlJc w:val="left"/>
      <w:pPr>
        <w:ind w:left="6480" w:hanging="360"/>
      </w:pPr>
      <w:rPr>
        <w:rFonts w:ascii="Wingdings" w:hAnsi="Wingdings" w:hint="default"/>
      </w:rPr>
    </w:lvl>
  </w:abstractNum>
  <w:abstractNum w:abstractNumId="21" w15:restartNumberingAfterBreak="0">
    <w:nsid w:val="1E19632C"/>
    <w:multiLevelType w:val="hybridMultilevel"/>
    <w:tmpl w:val="F7C01A50"/>
    <w:lvl w:ilvl="0" w:tplc="E0D034B4">
      <w:start w:val="1"/>
      <w:numFmt w:val="decimal"/>
      <w:lvlText w:val="%1."/>
      <w:lvlJc w:val="left"/>
      <w:pPr>
        <w:ind w:left="720" w:hanging="360"/>
      </w:pPr>
    </w:lvl>
    <w:lvl w:ilvl="1" w:tplc="64187A98">
      <w:start w:val="1"/>
      <w:numFmt w:val="lowerLetter"/>
      <w:lvlText w:val="%2."/>
      <w:lvlJc w:val="left"/>
      <w:pPr>
        <w:ind w:left="1440" w:hanging="360"/>
      </w:pPr>
    </w:lvl>
    <w:lvl w:ilvl="2" w:tplc="9F74C4F0">
      <w:start w:val="1"/>
      <w:numFmt w:val="lowerRoman"/>
      <w:lvlText w:val="%3."/>
      <w:lvlJc w:val="right"/>
      <w:pPr>
        <w:ind w:left="2160" w:hanging="180"/>
      </w:pPr>
    </w:lvl>
    <w:lvl w:ilvl="3" w:tplc="AA421DBA">
      <w:start w:val="1"/>
      <w:numFmt w:val="decimal"/>
      <w:lvlText w:val="%4."/>
      <w:lvlJc w:val="left"/>
      <w:pPr>
        <w:ind w:left="2880" w:hanging="360"/>
      </w:pPr>
    </w:lvl>
    <w:lvl w:ilvl="4" w:tplc="B8BC8FC4">
      <w:start w:val="1"/>
      <w:numFmt w:val="lowerLetter"/>
      <w:lvlText w:val="%5."/>
      <w:lvlJc w:val="left"/>
      <w:pPr>
        <w:ind w:left="3600" w:hanging="360"/>
      </w:pPr>
    </w:lvl>
    <w:lvl w:ilvl="5" w:tplc="FD10F11C">
      <w:start w:val="1"/>
      <w:numFmt w:val="lowerRoman"/>
      <w:lvlText w:val="%6."/>
      <w:lvlJc w:val="right"/>
      <w:pPr>
        <w:ind w:left="4320" w:hanging="180"/>
      </w:pPr>
    </w:lvl>
    <w:lvl w:ilvl="6" w:tplc="7612EF72">
      <w:start w:val="1"/>
      <w:numFmt w:val="decimal"/>
      <w:lvlText w:val="%7."/>
      <w:lvlJc w:val="left"/>
      <w:pPr>
        <w:ind w:left="5040" w:hanging="360"/>
      </w:pPr>
    </w:lvl>
    <w:lvl w:ilvl="7" w:tplc="665AF09C">
      <w:start w:val="1"/>
      <w:numFmt w:val="lowerLetter"/>
      <w:lvlText w:val="%8."/>
      <w:lvlJc w:val="left"/>
      <w:pPr>
        <w:ind w:left="5760" w:hanging="360"/>
      </w:pPr>
    </w:lvl>
    <w:lvl w:ilvl="8" w:tplc="1DEAFB28">
      <w:start w:val="1"/>
      <w:numFmt w:val="lowerRoman"/>
      <w:lvlText w:val="%9."/>
      <w:lvlJc w:val="right"/>
      <w:pPr>
        <w:ind w:left="6480" w:hanging="180"/>
      </w:pPr>
    </w:lvl>
  </w:abstractNum>
  <w:abstractNum w:abstractNumId="22" w15:restartNumberingAfterBreak="0">
    <w:nsid w:val="1EFE1612"/>
    <w:multiLevelType w:val="hybridMultilevel"/>
    <w:tmpl w:val="9E5A83E4"/>
    <w:lvl w:ilvl="0" w:tplc="557014C4">
      <w:start w:val="1"/>
      <w:numFmt w:val="bullet"/>
      <w:lvlText w:val=""/>
      <w:lvlJc w:val="left"/>
      <w:pPr>
        <w:ind w:left="720" w:hanging="360"/>
      </w:pPr>
      <w:rPr>
        <w:rFonts w:ascii="Symbol" w:hAnsi="Symbol" w:hint="default"/>
      </w:rPr>
    </w:lvl>
    <w:lvl w:ilvl="1" w:tplc="EB301BCA">
      <w:start w:val="1"/>
      <w:numFmt w:val="bullet"/>
      <w:lvlText w:val=""/>
      <w:lvlJc w:val="left"/>
      <w:pPr>
        <w:ind w:left="1440" w:hanging="360"/>
      </w:pPr>
      <w:rPr>
        <w:rFonts w:ascii="Symbol" w:hAnsi="Symbol" w:hint="default"/>
      </w:rPr>
    </w:lvl>
    <w:lvl w:ilvl="2" w:tplc="8EE674A4">
      <w:start w:val="1"/>
      <w:numFmt w:val="bullet"/>
      <w:lvlText w:val=""/>
      <w:lvlJc w:val="left"/>
      <w:pPr>
        <w:ind w:left="2160" w:hanging="360"/>
      </w:pPr>
      <w:rPr>
        <w:rFonts w:ascii="Wingdings" w:hAnsi="Wingdings" w:hint="default"/>
      </w:rPr>
    </w:lvl>
    <w:lvl w:ilvl="3" w:tplc="11BA8A7E">
      <w:start w:val="1"/>
      <w:numFmt w:val="bullet"/>
      <w:lvlText w:val=""/>
      <w:lvlJc w:val="left"/>
      <w:pPr>
        <w:ind w:left="2880" w:hanging="360"/>
      </w:pPr>
      <w:rPr>
        <w:rFonts w:ascii="Symbol" w:hAnsi="Symbol" w:hint="default"/>
      </w:rPr>
    </w:lvl>
    <w:lvl w:ilvl="4" w:tplc="AD504AC4">
      <w:start w:val="1"/>
      <w:numFmt w:val="bullet"/>
      <w:lvlText w:val="o"/>
      <w:lvlJc w:val="left"/>
      <w:pPr>
        <w:ind w:left="3600" w:hanging="360"/>
      </w:pPr>
      <w:rPr>
        <w:rFonts w:ascii="Courier New" w:hAnsi="Courier New" w:hint="default"/>
      </w:rPr>
    </w:lvl>
    <w:lvl w:ilvl="5" w:tplc="BC2C7CE8">
      <w:start w:val="1"/>
      <w:numFmt w:val="bullet"/>
      <w:lvlText w:val=""/>
      <w:lvlJc w:val="left"/>
      <w:pPr>
        <w:ind w:left="4320" w:hanging="360"/>
      </w:pPr>
      <w:rPr>
        <w:rFonts w:ascii="Wingdings" w:hAnsi="Wingdings" w:hint="default"/>
      </w:rPr>
    </w:lvl>
    <w:lvl w:ilvl="6" w:tplc="2C0E99DC">
      <w:start w:val="1"/>
      <w:numFmt w:val="bullet"/>
      <w:lvlText w:val=""/>
      <w:lvlJc w:val="left"/>
      <w:pPr>
        <w:ind w:left="5040" w:hanging="360"/>
      </w:pPr>
      <w:rPr>
        <w:rFonts w:ascii="Symbol" w:hAnsi="Symbol" w:hint="default"/>
      </w:rPr>
    </w:lvl>
    <w:lvl w:ilvl="7" w:tplc="3D4639BC">
      <w:start w:val="1"/>
      <w:numFmt w:val="bullet"/>
      <w:lvlText w:val="o"/>
      <w:lvlJc w:val="left"/>
      <w:pPr>
        <w:ind w:left="5760" w:hanging="360"/>
      </w:pPr>
      <w:rPr>
        <w:rFonts w:ascii="Courier New" w:hAnsi="Courier New" w:hint="default"/>
      </w:rPr>
    </w:lvl>
    <w:lvl w:ilvl="8" w:tplc="356E27DA">
      <w:start w:val="1"/>
      <w:numFmt w:val="bullet"/>
      <w:lvlText w:val=""/>
      <w:lvlJc w:val="left"/>
      <w:pPr>
        <w:ind w:left="6480" w:hanging="360"/>
      </w:pPr>
      <w:rPr>
        <w:rFonts w:ascii="Wingdings" w:hAnsi="Wingdings" w:hint="default"/>
      </w:rPr>
    </w:lvl>
  </w:abstractNum>
  <w:abstractNum w:abstractNumId="23" w15:restartNumberingAfterBreak="0">
    <w:nsid w:val="216F794F"/>
    <w:multiLevelType w:val="hybridMultilevel"/>
    <w:tmpl w:val="929AA90C"/>
    <w:lvl w:ilvl="0" w:tplc="DDDE0682">
      <w:start w:val="1"/>
      <w:numFmt w:val="bullet"/>
      <w:lvlText w:val=""/>
      <w:lvlJc w:val="left"/>
      <w:pPr>
        <w:ind w:left="720" w:hanging="360"/>
      </w:pPr>
      <w:rPr>
        <w:rFonts w:ascii="Symbol" w:hAnsi="Symbol" w:hint="default"/>
      </w:rPr>
    </w:lvl>
    <w:lvl w:ilvl="1" w:tplc="F66C0D42">
      <w:start w:val="1"/>
      <w:numFmt w:val="bullet"/>
      <w:lvlText w:val="o"/>
      <w:lvlJc w:val="left"/>
      <w:pPr>
        <w:ind w:left="1440" w:hanging="360"/>
      </w:pPr>
      <w:rPr>
        <w:rFonts w:ascii="Courier New" w:hAnsi="Courier New" w:hint="default"/>
      </w:rPr>
    </w:lvl>
    <w:lvl w:ilvl="2" w:tplc="18B89F26">
      <w:start w:val="1"/>
      <w:numFmt w:val="bullet"/>
      <w:lvlText w:val=""/>
      <w:lvlJc w:val="left"/>
      <w:pPr>
        <w:ind w:left="2160" w:hanging="360"/>
      </w:pPr>
      <w:rPr>
        <w:rFonts w:ascii="Wingdings" w:hAnsi="Wingdings" w:hint="default"/>
      </w:rPr>
    </w:lvl>
    <w:lvl w:ilvl="3" w:tplc="DD9EAB02">
      <w:start w:val="1"/>
      <w:numFmt w:val="bullet"/>
      <w:lvlText w:val=""/>
      <w:lvlJc w:val="left"/>
      <w:pPr>
        <w:ind w:left="2880" w:hanging="360"/>
      </w:pPr>
      <w:rPr>
        <w:rFonts w:ascii="Symbol" w:hAnsi="Symbol" w:hint="default"/>
      </w:rPr>
    </w:lvl>
    <w:lvl w:ilvl="4" w:tplc="07F6E368">
      <w:start w:val="1"/>
      <w:numFmt w:val="bullet"/>
      <w:lvlText w:val="o"/>
      <w:lvlJc w:val="left"/>
      <w:pPr>
        <w:ind w:left="3600" w:hanging="360"/>
      </w:pPr>
      <w:rPr>
        <w:rFonts w:ascii="Courier New" w:hAnsi="Courier New" w:hint="default"/>
      </w:rPr>
    </w:lvl>
    <w:lvl w:ilvl="5" w:tplc="BF9066FC">
      <w:start w:val="1"/>
      <w:numFmt w:val="bullet"/>
      <w:lvlText w:val=""/>
      <w:lvlJc w:val="left"/>
      <w:pPr>
        <w:ind w:left="4320" w:hanging="360"/>
      </w:pPr>
      <w:rPr>
        <w:rFonts w:ascii="Wingdings" w:hAnsi="Wingdings" w:hint="default"/>
      </w:rPr>
    </w:lvl>
    <w:lvl w:ilvl="6" w:tplc="2702EB08">
      <w:start w:val="1"/>
      <w:numFmt w:val="bullet"/>
      <w:lvlText w:val=""/>
      <w:lvlJc w:val="left"/>
      <w:pPr>
        <w:ind w:left="5040" w:hanging="360"/>
      </w:pPr>
      <w:rPr>
        <w:rFonts w:ascii="Symbol" w:hAnsi="Symbol" w:hint="default"/>
      </w:rPr>
    </w:lvl>
    <w:lvl w:ilvl="7" w:tplc="38744764">
      <w:start w:val="1"/>
      <w:numFmt w:val="bullet"/>
      <w:lvlText w:val="o"/>
      <w:lvlJc w:val="left"/>
      <w:pPr>
        <w:ind w:left="5760" w:hanging="360"/>
      </w:pPr>
      <w:rPr>
        <w:rFonts w:ascii="Courier New" w:hAnsi="Courier New" w:hint="default"/>
      </w:rPr>
    </w:lvl>
    <w:lvl w:ilvl="8" w:tplc="25E4E32E">
      <w:start w:val="1"/>
      <w:numFmt w:val="bullet"/>
      <w:lvlText w:val=""/>
      <w:lvlJc w:val="left"/>
      <w:pPr>
        <w:ind w:left="6480" w:hanging="360"/>
      </w:pPr>
      <w:rPr>
        <w:rFonts w:ascii="Wingdings" w:hAnsi="Wingdings" w:hint="default"/>
      </w:rPr>
    </w:lvl>
  </w:abstractNum>
  <w:abstractNum w:abstractNumId="24" w15:restartNumberingAfterBreak="0">
    <w:nsid w:val="22132935"/>
    <w:multiLevelType w:val="hybridMultilevel"/>
    <w:tmpl w:val="C3B21092"/>
    <w:lvl w:ilvl="0" w:tplc="F412EF72">
      <w:start w:val="1"/>
      <w:numFmt w:val="bullet"/>
      <w:lvlText w:val=""/>
      <w:lvlJc w:val="left"/>
      <w:pPr>
        <w:ind w:left="720" w:hanging="360"/>
      </w:pPr>
      <w:rPr>
        <w:rFonts w:ascii="Symbol" w:hAnsi="Symbol" w:hint="default"/>
      </w:rPr>
    </w:lvl>
    <w:lvl w:ilvl="1" w:tplc="6AB03D62">
      <w:start w:val="1"/>
      <w:numFmt w:val="bullet"/>
      <w:lvlText w:val="o"/>
      <w:lvlJc w:val="left"/>
      <w:pPr>
        <w:ind w:left="1440" w:hanging="360"/>
      </w:pPr>
      <w:rPr>
        <w:rFonts w:ascii="Courier New" w:hAnsi="Courier New" w:hint="default"/>
      </w:rPr>
    </w:lvl>
    <w:lvl w:ilvl="2" w:tplc="60B0B068">
      <w:start w:val="1"/>
      <w:numFmt w:val="bullet"/>
      <w:lvlText w:val=""/>
      <w:lvlJc w:val="left"/>
      <w:pPr>
        <w:ind w:left="2160" w:hanging="360"/>
      </w:pPr>
      <w:rPr>
        <w:rFonts w:ascii="Wingdings" w:hAnsi="Wingdings" w:hint="default"/>
      </w:rPr>
    </w:lvl>
    <w:lvl w:ilvl="3" w:tplc="35160DEA">
      <w:start w:val="1"/>
      <w:numFmt w:val="bullet"/>
      <w:lvlText w:val=""/>
      <w:lvlJc w:val="left"/>
      <w:pPr>
        <w:ind w:left="2880" w:hanging="360"/>
      </w:pPr>
      <w:rPr>
        <w:rFonts w:ascii="Symbol" w:hAnsi="Symbol" w:hint="default"/>
      </w:rPr>
    </w:lvl>
    <w:lvl w:ilvl="4" w:tplc="23A8504C">
      <w:start w:val="1"/>
      <w:numFmt w:val="bullet"/>
      <w:lvlText w:val="o"/>
      <w:lvlJc w:val="left"/>
      <w:pPr>
        <w:ind w:left="3600" w:hanging="360"/>
      </w:pPr>
      <w:rPr>
        <w:rFonts w:ascii="Courier New" w:hAnsi="Courier New" w:hint="default"/>
      </w:rPr>
    </w:lvl>
    <w:lvl w:ilvl="5" w:tplc="CF5A2DF4">
      <w:start w:val="1"/>
      <w:numFmt w:val="bullet"/>
      <w:lvlText w:val=""/>
      <w:lvlJc w:val="left"/>
      <w:pPr>
        <w:ind w:left="4320" w:hanging="360"/>
      </w:pPr>
      <w:rPr>
        <w:rFonts w:ascii="Wingdings" w:hAnsi="Wingdings" w:hint="default"/>
      </w:rPr>
    </w:lvl>
    <w:lvl w:ilvl="6" w:tplc="34646B3E">
      <w:start w:val="1"/>
      <w:numFmt w:val="bullet"/>
      <w:lvlText w:val=""/>
      <w:lvlJc w:val="left"/>
      <w:pPr>
        <w:ind w:left="5040" w:hanging="360"/>
      </w:pPr>
      <w:rPr>
        <w:rFonts w:ascii="Symbol" w:hAnsi="Symbol" w:hint="default"/>
      </w:rPr>
    </w:lvl>
    <w:lvl w:ilvl="7" w:tplc="9B06AE22">
      <w:start w:val="1"/>
      <w:numFmt w:val="bullet"/>
      <w:lvlText w:val="o"/>
      <w:lvlJc w:val="left"/>
      <w:pPr>
        <w:ind w:left="5760" w:hanging="360"/>
      </w:pPr>
      <w:rPr>
        <w:rFonts w:ascii="Courier New" w:hAnsi="Courier New" w:hint="default"/>
      </w:rPr>
    </w:lvl>
    <w:lvl w:ilvl="8" w:tplc="D084F288">
      <w:start w:val="1"/>
      <w:numFmt w:val="bullet"/>
      <w:lvlText w:val=""/>
      <w:lvlJc w:val="left"/>
      <w:pPr>
        <w:ind w:left="6480" w:hanging="360"/>
      </w:pPr>
      <w:rPr>
        <w:rFonts w:ascii="Wingdings" w:hAnsi="Wingdings" w:hint="default"/>
      </w:rPr>
    </w:lvl>
  </w:abstractNum>
  <w:abstractNum w:abstractNumId="25" w15:restartNumberingAfterBreak="0">
    <w:nsid w:val="2C4735A8"/>
    <w:multiLevelType w:val="hybridMultilevel"/>
    <w:tmpl w:val="95660748"/>
    <w:lvl w:ilvl="0" w:tplc="8F9013EE">
      <w:start w:val="1"/>
      <w:numFmt w:val="bullet"/>
      <w:lvlText w:val=""/>
      <w:lvlJc w:val="left"/>
      <w:pPr>
        <w:ind w:left="720" w:hanging="360"/>
      </w:pPr>
      <w:rPr>
        <w:rFonts w:ascii="Symbol" w:hAnsi="Symbol" w:hint="default"/>
      </w:rPr>
    </w:lvl>
    <w:lvl w:ilvl="1" w:tplc="15ACD206">
      <w:start w:val="1"/>
      <w:numFmt w:val="bullet"/>
      <w:lvlText w:val="o"/>
      <w:lvlJc w:val="left"/>
      <w:pPr>
        <w:ind w:left="1440" w:hanging="360"/>
      </w:pPr>
      <w:rPr>
        <w:rFonts w:ascii="Courier New" w:hAnsi="Courier New" w:hint="default"/>
      </w:rPr>
    </w:lvl>
    <w:lvl w:ilvl="2" w:tplc="B75E201A">
      <w:start w:val="1"/>
      <w:numFmt w:val="bullet"/>
      <w:lvlText w:val=""/>
      <w:lvlJc w:val="left"/>
      <w:pPr>
        <w:ind w:left="2160" w:hanging="360"/>
      </w:pPr>
      <w:rPr>
        <w:rFonts w:ascii="Wingdings" w:hAnsi="Wingdings" w:hint="default"/>
      </w:rPr>
    </w:lvl>
    <w:lvl w:ilvl="3" w:tplc="D8FA8170">
      <w:start w:val="1"/>
      <w:numFmt w:val="bullet"/>
      <w:lvlText w:val=""/>
      <w:lvlJc w:val="left"/>
      <w:pPr>
        <w:ind w:left="2880" w:hanging="360"/>
      </w:pPr>
      <w:rPr>
        <w:rFonts w:ascii="Symbol" w:hAnsi="Symbol" w:hint="default"/>
      </w:rPr>
    </w:lvl>
    <w:lvl w:ilvl="4" w:tplc="41FE22DA">
      <w:start w:val="1"/>
      <w:numFmt w:val="bullet"/>
      <w:lvlText w:val="o"/>
      <w:lvlJc w:val="left"/>
      <w:pPr>
        <w:ind w:left="3600" w:hanging="360"/>
      </w:pPr>
      <w:rPr>
        <w:rFonts w:ascii="Courier New" w:hAnsi="Courier New" w:hint="default"/>
      </w:rPr>
    </w:lvl>
    <w:lvl w:ilvl="5" w:tplc="8542C062">
      <w:start w:val="1"/>
      <w:numFmt w:val="bullet"/>
      <w:lvlText w:val=""/>
      <w:lvlJc w:val="left"/>
      <w:pPr>
        <w:ind w:left="4320" w:hanging="360"/>
      </w:pPr>
      <w:rPr>
        <w:rFonts w:ascii="Wingdings" w:hAnsi="Wingdings" w:hint="default"/>
      </w:rPr>
    </w:lvl>
    <w:lvl w:ilvl="6" w:tplc="27D432FC">
      <w:start w:val="1"/>
      <w:numFmt w:val="bullet"/>
      <w:lvlText w:val=""/>
      <w:lvlJc w:val="left"/>
      <w:pPr>
        <w:ind w:left="5040" w:hanging="360"/>
      </w:pPr>
      <w:rPr>
        <w:rFonts w:ascii="Symbol" w:hAnsi="Symbol" w:hint="default"/>
      </w:rPr>
    </w:lvl>
    <w:lvl w:ilvl="7" w:tplc="68561938">
      <w:start w:val="1"/>
      <w:numFmt w:val="bullet"/>
      <w:lvlText w:val="o"/>
      <w:lvlJc w:val="left"/>
      <w:pPr>
        <w:ind w:left="5760" w:hanging="360"/>
      </w:pPr>
      <w:rPr>
        <w:rFonts w:ascii="Courier New" w:hAnsi="Courier New" w:hint="default"/>
      </w:rPr>
    </w:lvl>
    <w:lvl w:ilvl="8" w:tplc="F4DEAD40">
      <w:start w:val="1"/>
      <w:numFmt w:val="bullet"/>
      <w:lvlText w:val=""/>
      <w:lvlJc w:val="left"/>
      <w:pPr>
        <w:ind w:left="6480" w:hanging="360"/>
      </w:pPr>
      <w:rPr>
        <w:rFonts w:ascii="Wingdings" w:hAnsi="Wingdings" w:hint="default"/>
      </w:rPr>
    </w:lvl>
  </w:abstractNum>
  <w:abstractNum w:abstractNumId="26" w15:restartNumberingAfterBreak="0">
    <w:nsid w:val="2D52FC38"/>
    <w:multiLevelType w:val="hybridMultilevel"/>
    <w:tmpl w:val="78C0D07A"/>
    <w:lvl w:ilvl="0" w:tplc="69CAFD36">
      <w:start w:val="1"/>
      <w:numFmt w:val="bullet"/>
      <w:lvlText w:val=""/>
      <w:lvlJc w:val="left"/>
      <w:pPr>
        <w:ind w:left="720" w:hanging="360"/>
      </w:pPr>
      <w:rPr>
        <w:rFonts w:ascii="Symbol" w:hAnsi="Symbol" w:hint="default"/>
      </w:rPr>
    </w:lvl>
    <w:lvl w:ilvl="1" w:tplc="AAAE6E56">
      <w:start w:val="1"/>
      <w:numFmt w:val="bullet"/>
      <w:lvlText w:val=""/>
      <w:lvlJc w:val="left"/>
      <w:pPr>
        <w:ind w:left="1440" w:hanging="360"/>
      </w:pPr>
      <w:rPr>
        <w:rFonts w:ascii="Symbol" w:hAnsi="Symbol" w:hint="default"/>
      </w:rPr>
    </w:lvl>
    <w:lvl w:ilvl="2" w:tplc="440C117E">
      <w:start w:val="1"/>
      <w:numFmt w:val="bullet"/>
      <w:lvlText w:val=""/>
      <w:lvlJc w:val="left"/>
      <w:pPr>
        <w:ind w:left="2160" w:hanging="360"/>
      </w:pPr>
      <w:rPr>
        <w:rFonts w:ascii="Wingdings" w:hAnsi="Wingdings" w:hint="default"/>
      </w:rPr>
    </w:lvl>
    <w:lvl w:ilvl="3" w:tplc="61B02C96">
      <w:start w:val="1"/>
      <w:numFmt w:val="bullet"/>
      <w:lvlText w:val=""/>
      <w:lvlJc w:val="left"/>
      <w:pPr>
        <w:ind w:left="2880" w:hanging="360"/>
      </w:pPr>
      <w:rPr>
        <w:rFonts w:ascii="Symbol" w:hAnsi="Symbol" w:hint="default"/>
      </w:rPr>
    </w:lvl>
    <w:lvl w:ilvl="4" w:tplc="BFFA61E4">
      <w:start w:val="1"/>
      <w:numFmt w:val="bullet"/>
      <w:lvlText w:val="o"/>
      <w:lvlJc w:val="left"/>
      <w:pPr>
        <w:ind w:left="3600" w:hanging="360"/>
      </w:pPr>
      <w:rPr>
        <w:rFonts w:ascii="Courier New" w:hAnsi="Courier New" w:hint="default"/>
      </w:rPr>
    </w:lvl>
    <w:lvl w:ilvl="5" w:tplc="C0680DDE">
      <w:start w:val="1"/>
      <w:numFmt w:val="bullet"/>
      <w:lvlText w:val=""/>
      <w:lvlJc w:val="left"/>
      <w:pPr>
        <w:ind w:left="4320" w:hanging="360"/>
      </w:pPr>
      <w:rPr>
        <w:rFonts w:ascii="Wingdings" w:hAnsi="Wingdings" w:hint="default"/>
      </w:rPr>
    </w:lvl>
    <w:lvl w:ilvl="6" w:tplc="59D6BB38">
      <w:start w:val="1"/>
      <w:numFmt w:val="bullet"/>
      <w:lvlText w:val=""/>
      <w:lvlJc w:val="left"/>
      <w:pPr>
        <w:ind w:left="5040" w:hanging="360"/>
      </w:pPr>
      <w:rPr>
        <w:rFonts w:ascii="Symbol" w:hAnsi="Symbol" w:hint="default"/>
      </w:rPr>
    </w:lvl>
    <w:lvl w:ilvl="7" w:tplc="DC16E79A">
      <w:start w:val="1"/>
      <w:numFmt w:val="bullet"/>
      <w:lvlText w:val="o"/>
      <w:lvlJc w:val="left"/>
      <w:pPr>
        <w:ind w:left="5760" w:hanging="360"/>
      </w:pPr>
      <w:rPr>
        <w:rFonts w:ascii="Courier New" w:hAnsi="Courier New" w:hint="default"/>
      </w:rPr>
    </w:lvl>
    <w:lvl w:ilvl="8" w:tplc="A270254A">
      <w:start w:val="1"/>
      <w:numFmt w:val="bullet"/>
      <w:lvlText w:val=""/>
      <w:lvlJc w:val="left"/>
      <w:pPr>
        <w:ind w:left="6480" w:hanging="360"/>
      </w:pPr>
      <w:rPr>
        <w:rFonts w:ascii="Wingdings" w:hAnsi="Wingdings" w:hint="default"/>
      </w:rPr>
    </w:lvl>
  </w:abstractNum>
  <w:abstractNum w:abstractNumId="27"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2FF3EDD0"/>
    <w:multiLevelType w:val="hybridMultilevel"/>
    <w:tmpl w:val="F56A7B54"/>
    <w:lvl w:ilvl="0" w:tplc="A176AFA0">
      <w:start w:val="1"/>
      <w:numFmt w:val="bullet"/>
      <w:lvlText w:val=""/>
      <w:lvlJc w:val="left"/>
      <w:pPr>
        <w:ind w:left="720" w:hanging="360"/>
      </w:pPr>
      <w:rPr>
        <w:rFonts w:ascii="Symbol" w:hAnsi="Symbol" w:hint="default"/>
      </w:rPr>
    </w:lvl>
    <w:lvl w:ilvl="1" w:tplc="4164F642">
      <w:start w:val="1"/>
      <w:numFmt w:val="bullet"/>
      <w:lvlText w:val=""/>
      <w:lvlJc w:val="left"/>
      <w:pPr>
        <w:ind w:left="1440" w:hanging="360"/>
      </w:pPr>
      <w:rPr>
        <w:rFonts w:ascii="Symbol" w:hAnsi="Symbol" w:hint="default"/>
      </w:rPr>
    </w:lvl>
    <w:lvl w:ilvl="2" w:tplc="09242F08">
      <w:start w:val="1"/>
      <w:numFmt w:val="bullet"/>
      <w:lvlText w:val=""/>
      <w:lvlJc w:val="left"/>
      <w:pPr>
        <w:ind w:left="2160" w:hanging="360"/>
      </w:pPr>
      <w:rPr>
        <w:rFonts w:ascii="Wingdings" w:hAnsi="Wingdings" w:hint="default"/>
      </w:rPr>
    </w:lvl>
    <w:lvl w:ilvl="3" w:tplc="A6D6C9E6">
      <w:start w:val="1"/>
      <w:numFmt w:val="bullet"/>
      <w:lvlText w:val=""/>
      <w:lvlJc w:val="left"/>
      <w:pPr>
        <w:ind w:left="2880" w:hanging="360"/>
      </w:pPr>
      <w:rPr>
        <w:rFonts w:ascii="Symbol" w:hAnsi="Symbol" w:hint="default"/>
      </w:rPr>
    </w:lvl>
    <w:lvl w:ilvl="4" w:tplc="320A14B4">
      <w:start w:val="1"/>
      <w:numFmt w:val="bullet"/>
      <w:lvlText w:val="o"/>
      <w:lvlJc w:val="left"/>
      <w:pPr>
        <w:ind w:left="3600" w:hanging="360"/>
      </w:pPr>
      <w:rPr>
        <w:rFonts w:ascii="Courier New" w:hAnsi="Courier New" w:hint="default"/>
      </w:rPr>
    </w:lvl>
    <w:lvl w:ilvl="5" w:tplc="BBCE3C8A">
      <w:start w:val="1"/>
      <w:numFmt w:val="bullet"/>
      <w:lvlText w:val=""/>
      <w:lvlJc w:val="left"/>
      <w:pPr>
        <w:ind w:left="4320" w:hanging="360"/>
      </w:pPr>
      <w:rPr>
        <w:rFonts w:ascii="Wingdings" w:hAnsi="Wingdings" w:hint="default"/>
      </w:rPr>
    </w:lvl>
    <w:lvl w:ilvl="6" w:tplc="089A5B62">
      <w:start w:val="1"/>
      <w:numFmt w:val="bullet"/>
      <w:lvlText w:val=""/>
      <w:lvlJc w:val="left"/>
      <w:pPr>
        <w:ind w:left="5040" w:hanging="360"/>
      </w:pPr>
      <w:rPr>
        <w:rFonts w:ascii="Symbol" w:hAnsi="Symbol" w:hint="default"/>
      </w:rPr>
    </w:lvl>
    <w:lvl w:ilvl="7" w:tplc="5A5844F6">
      <w:start w:val="1"/>
      <w:numFmt w:val="bullet"/>
      <w:lvlText w:val="o"/>
      <w:lvlJc w:val="left"/>
      <w:pPr>
        <w:ind w:left="5760" w:hanging="360"/>
      </w:pPr>
      <w:rPr>
        <w:rFonts w:ascii="Courier New" w:hAnsi="Courier New" w:hint="default"/>
      </w:rPr>
    </w:lvl>
    <w:lvl w:ilvl="8" w:tplc="F00A4FAE">
      <w:start w:val="1"/>
      <w:numFmt w:val="bullet"/>
      <w:lvlText w:val=""/>
      <w:lvlJc w:val="left"/>
      <w:pPr>
        <w:ind w:left="6480" w:hanging="360"/>
      </w:pPr>
      <w:rPr>
        <w:rFonts w:ascii="Wingdings" w:hAnsi="Wingdings" w:hint="default"/>
      </w:rPr>
    </w:lvl>
  </w:abstractNum>
  <w:abstractNum w:abstractNumId="29" w15:restartNumberingAfterBreak="0">
    <w:nsid w:val="30F89CBD"/>
    <w:multiLevelType w:val="hybridMultilevel"/>
    <w:tmpl w:val="6672AA68"/>
    <w:lvl w:ilvl="0" w:tplc="EDD82A20">
      <w:start w:val="1"/>
      <w:numFmt w:val="bullet"/>
      <w:lvlText w:val=""/>
      <w:lvlJc w:val="left"/>
      <w:pPr>
        <w:ind w:left="720" w:hanging="360"/>
      </w:pPr>
      <w:rPr>
        <w:rFonts w:ascii="Symbol" w:hAnsi="Symbol" w:hint="default"/>
      </w:rPr>
    </w:lvl>
    <w:lvl w:ilvl="1" w:tplc="76644E2A">
      <w:start w:val="1"/>
      <w:numFmt w:val="bullet"/>
      <w:lvlText w:val=""/>
      <w:lvlJc w:val="left"/>
      <w:pPr>
        <w:ind w:left="1440" w:hanging="360"/>
      </w:pPr>
      <w:rPr>
        <w:rFonts w:ascii="Symbol" w:hAnsi="Symbol" w:hint="default"/>
      </w:rPr>
    </w:lvl>
    <w:lvl w:ilvl="2" w:tplc="2F2869FC">
      <w:start w:val="1"/>
      <w:numFmt w:val="bullet"/>
      <w:lvlText w:val=""/>
      <w:lvlJc w:val="left"/>
      <w:pPr>
        <w:ind w:left="2160" w:hanging="360"/>
      </w:pPr>
      <w:rPr>
        <w:rFonts w:ascii="Wingdings" w:hAnsi="Wingdings" w:hint="default"/>
      </w:rPr>
    </w:lvl>
    <w:lvl w:ilvl="3" w:tplc="60369254">
      <w:start w:val="1"/>
      <w:numFmt w:val="bullet"/>
      <w:lvlText w:val=""/>
      <w:lvlJc w:val="left"/>
      <w:pPr>
        <w:ind w:left="2880" w:hanging="360"/>
      </w:pPr>
      <w:rPr>
        <w:rFonts w:ascii="Symbol" w:hAnsi="Symbol" w:hint="default"/>
      </w:rPr>
    </w:lvl>
    <w:lvl w:ilvl="4" w:tplc="3A1A8466">
      <w:start w:val="1"/>
      <w:numFmt w:val="bullet"/>
      <w:lvlText w:val="o"/>
      <w:lvlJc w:val="left"/>
      <w:pPr>
        <w:ind w:left="3600" w:hanging="360"/>
      </w:pPr>
      <w:rPr>
        <w:rFonts w:ascii="Courier New" w:hAnsi="Courier New" w:hint="default"/>
      </w:rPr>
    </w:lvl>
    <w:lvl w:ilvl="5" w:tplc="C65C71F2">
      <w:start w:val="1"/>
      <w:numFmt w:val="bullet"/>
      <w:lvlText w:val=""/>
      <w:lvlJc w:val="left"/>
      <w:pPr>
        <w:ind w:left="4320" w:hanging="360"/>
      </w:pPr>
      <w:rPr>
        <w:rFonts w:ascii="Wingdings" w:hAnsi="Wingdings" w:hint="default"/>
      </w:rPr>
    </w:lvl>
    <w:lvl w:ilvl="6" w:tplc="C324D332">
      <w:start w:val="1"/>
      <w:numFmt w:val="bullet"/>
      <w:lvlText w:val=""/>
      <w:lvlJc w:val="left"/>
      <w:pPr>
        <w:ind w:left="5040" w:hanging="360"/>
      </w:pPr>
      <w:rPr>
        <w:rFonts w:ascii="Symbol" w:hAnsi="Symbol" w:hint="default"/>
      </w:rPr>
    </w:lvl>
    <w:lvl w:ilvl="7" w:tplc="A1E09064">
      <w:start w:val="1"/>
      <w:numFmt w:val="bullet"/>
      <w:lvlText w:val="o"/>
      <w:lvlJc w:val="left"/>
      <w:pPr>
        <w:ind w:left="5760" w:hanging="360"/>
      </w:pPr>
      <w:rPr>
        <w:rFonts w:ascii="Courier New" w:hAnsi="Courier New" w:hint="default"/>
      </w:rPr>
    </w:lvl>
    <w:lvl w:ilvl="8" w:tplc="C45A6DB0">
      <w:start w:val="1"/>
      <w:numFmt w:val="bullet"/>
      <w:lvlText w:val=""/>
      <w:lvlJc w:val="left"/>
      <w:pPr>
        <w:ind w:left="6480" w:hanging="360"/>
      </w:pPr>
      <w:rPr>
        <w:rFonts w:ascii="Wingdings" w:hAnsi="Wingdings" w:hint="default"/>
      </w:rPr>
    </w:lvl>
  </w:abstractNum>
  <w:abstractNum w:abstractNumId="3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32" w15:restartNumberingAfterBreak="0">
    <w:nsid w:val="38482137"/>
    <w:multiLevelType w:val="hybridMultilevel"/>
    <w:tmpl w:val="ED765996"/>
    <w:lvl w:ilvl="0" w:tplc="4CA6007A">
      <w:start w:val="1"/>
      <w:numFmt w:val="bullet"/>
      <w:lvlText w:val=""/>
      <w:lvlJc w:val="left"/>
      <w:pPr>
        <w:ind w:left="720" w:hanging="360"/>
      </w:pPr>
      <w:rPr>
        <w:rFonts w:ascii="Symbol" w:hAnsi="Symbol" w:hint="default"/>
      </w:rPr>
    </w:lvl>
    <w:lvl w:ilvl="1" w:tplc="8C2AC1A8">
      <w:start w:val="1"/>
      <w:numFmt w:val="bullet"/>
      <w:lvlText w:val=""/>
      <w:lvlJc w:val="left"/>
      <w:pPr>
        <w:ind w:left="1440" w:hanging="360"/>
      </w:pPr>
      <w:rPr>
        <w:rFonts w:ascii="Symbol" w:hAnsi="Symbol" w:hint="default"/>
      </w:rPr>
    </w:lvl>
    <w:lvl w:ilvl="2" w:tplc="E638A888">
      <w:start w:val="1"/>
      <w:numFmt w:val="bullet"/>
      <w:lvlText w:val=""/>
      <w:lvlJc w:val="left"/>
      <w:pPr>
        <w:ind w:left="2160" w:hanging="360"/>
      </w:pPr>
      <w:rPr>
        <w:rFonts w:ascii="Wingdings" w:hAnsi="Wingdings" w:hint="default"/>
      </w:rPr>
    </w:lvl>
    <w:lvl w:ilvl="3" w:tplc="E49856D6">
      <w:start w:val="1"/>
      <w:numFmt w:val="bullet"/>
      <w:lvlText w:val=""/>
      <w:lvlJc w:val="left"/>
      <w:pPr>
        <w:ind w:left="2880" w:hanging="360"/>
      </w:pPr>
      <w:rPr>
        <w:rFonts w:ascii="Symbol" w:hAnsi="Symbol" w:hint="default"/>
      </w:rPr>
    </w:lvl>
    <w:lvl w:ilvl="4" w:tplc="DCBCC34A">
      <w:start w:val="1"/>
      <w:numFmt w:val="bullet"/>
      <w:lvlText w:val="o"/>
      <w:lvlJc w:val="left"/>
      <w:pPr>
        <w:ind w:left="3600" w:hanging="360"/>
      </w:pPr>
      <w:rPr>
        <w:rFonts w:ascii="Courier New" w:hAnsi="Courier New" w:hint="default"/>
      </w:rPr>
    </w:lvl>
    <w:lvl w:ilvl="5" w:tplc="943EADD0">
      <w:start w:val="1"/>
      <w:numFmt w:val="bullet"/>
      <w:lvlText w:val=""/>
      <w:lvlJc w:val="left"/>
      <w:pPr>
        <w:ind w:left="4320" w:hanging="360"/>
      </w:pPr>
      <w:rPr>
        <w:rFonts w:ascii="Wingdings" w:hAnsi="Wingdings" w:hint="default"/>
      </w:rPr>
    </w:lvl>
    <w:lvl w:ilvl="6" w:tplc="813A2BB4">
      <w:start w:val="1"/>
      <w:numFmt w:val="bullet"/>
      <w:lvlText w:val=""/>
      <w:lvlJc w:val="left"/>
      <w:pPr>
        <w:ind w:left="5040" w:hanging="360"/>
      </w:pPr>
      <w:rPr>
        <w:rFonts w:ascii="Symbol" w:hAnsi="Symbol" w:hint="default"/>
      </w:rPr>
    </w:lvl>
    <w:lvl w:ilvl="7" w:tplc="E8E4F5F2">
      <w:start w:val="1"/>
      <w:numFmt w:val="bullet"/>
      <w:lvlText w:val="o"/>
      <w:lvlJc w:val="left"/>
      <w:pPr>
        <w:ind w:left="5760" w:hanging="360"/>
      </w:pPr>
      <w:rPr>
        <w:rFonts w:ascii="Courier New" w:hAnsi="Courier New" w:hint="default"/>
      </w:rPr>
    </w:lvl>
    <w:lvl w:ilvl="8" w:tplc="00AACC40">
      <w:start w:val="1"/>
      <w:numFmt w:val="bullet"/>
      <w:lvlText w:val=""/>
      <w:lvlJc w:val="left"/>
      <w:pPr>
        <w:ind w:left="6480" w:hanging="360"/>
      </w:pPr>
      <w:rPr>
        <w:rFonts w:ascii="Wingdings" w:hAnsi="Wingdings" w:hint="default"/>
      </w:rPr>
    </w:lvl>
  </w:abstractNum>
  <w:abstractNum w:abstractNumId="33" w15:restartNumberingAfterBreak="0">
    <w:nsid w:val="3C82B26F"/>
    <w:multiLevelType w:val="hybridMultilevel"/>
    <w:tmpl w:val="3C92254E"/>
    <w:lvl w:ilvl="0" w:tplc="9A1003A6">
      <w:start w:val="1"/>
      <w:numFmt w:val="bullet"/>
      <w:lvlText w:val=""/>
      <w:lvlJc w:val="left"/>
      <w:pPr>
        <w:ind w:left="720" w:hanging="360"/>
      </w:pPr>
      <w:rPr>
        <w:rFonts w:ascii="Symbol" w:hAnsi="Symbol" w:hint="default"/>
      </w:rPr>
    </w:lvl>
    <w:lvl w:ilvl="1" w:tplc="6148A2A0">
      <w:start w:val="1"/>
      <w:numFmt w:val="bullet"/>
      <w:lvlText w:val="o"/>
      <w:lvlJc w:val="left"/>
      <w:pPr>
        <w:ind w:left="1440" w:hanging="360"/>
      </w:pPr>
      <w:rPr>
        <w:rFonts w:ascii="Courier New" w:hAnsi="Courier New" w:hint="default"/>
      </w:rPr>
    </w:lvl>
    <w:lvl w:ilvl="2" w:tplc="7B469BB6">
      <w:start w:val="1"/>
      <w:numFmt w:val="bullet"/>
      <w:lvlText w:val=""/>
      <w:lvlJc w:val="left"/>
      <w:pPr>
        <w:ind w:left="2160" w:hanging="360"/>
      </w:pPr>
      <w:rPr>
        <w:rFonts w:ascii="Wingdings" w:hAnsi="Wingdings" w:hint="default"/>
      </w:rPr>
    </w:lvl>
    <w:lvl w:ilvl="3" w:tplc="2EE46852">
      <w:start w:val="1"/>
      <w:numFmt w:val="bullet"/>
      <w:lvlText w:val=""/>
      <w:lvlJc w:val="left"/>
      <w:pPr>
        <w:ind w:left="2880" w:hanging="360"/>
      </w:pPr>
      <w:rPr>
        <w:rFonts w:ascii="Symbol" w:hAnsi="Symbol" w:hint="default"/>
      </w:rPr>
    </w:lvl>
    <w:lvl w:ilvl="4" w:tplc="673E1116">
      <w:start w:val="1"/>
      <w:numFmt w:val="bullet"/>
      <w:lvlText w:val="o"/>
      <w:lvlJc w:val="left"/>
      <w:pPr>
        <w:ind w:left="3600" w:hanging="360"/>
      </w:pPr>
      <w:rPr>
        <w:rFonts w:ascii="Courier New" w:hAnsi="Courier New" w:hint="default"/>
      </w:rPr>
    </w:lvl>
    <w:lvl w:ilvl="5" w:tplc="F9F4B136">
      <w:start w:val="1"/>
      <w:numFmt w:val="bullet"/>
      <w:lvlText w:val=""/>
      <w:lvlJc w:val="left"/>
      <w:pPr>
        <w:ind w:left="4320" w:hanging="360"/>
      </w:pPr>
      <w:rPr>
        <w:rFonts w:ascii="Wingdings" w:hAnsi="Wingdings" w:hint="default"/>
      </w:rPr>
    </w:lvl>
    <w:lvl w:ilvl="6" w:tplc="DC8C9526">
      <w:start w:val="1"/>
      <w:numFmt w:val="bullet"/>
      <w:lvlText w:val=""/>
      <w:lvlJc w:val="left"/>
      <w:pPr>
        <w:ind w:left="5040" w:hanging="360"/>
      </w:pPr>
      <w:rPr>
        <w:rFonts w:ascii="Symbol" w:hAnsi="Symbol" w:hint="default"/>
      </w:rPr>
    </w:lvl>
    <w:lvl w:ilvl="7" w:tplc="3C829960">
      <w:start w:val="1"/>
      <w:numFmt w:val="bullet"/>
      <w:lvlText w:val="o"/>
      <w:lvlJc w:val="left"/>
      <w:pPr>
        <w:ind w:left="5760" w:hanging="360"/>
      </w:pPr>
      <w:rPr>
        <w:rFonts w:ascii="Courier New" w:hAnsi="Courier New" w:hint="default"/>
      </w:rPr>
    </w:lvl>
    <w:lvl w:ilvl="8" w:tplc="906291D4">
      <w:start w:val="1"/>
      <w:numFmt w:val="bullet"/>
      <w:lvlText w:val=""/>
      <w:lvlJc w:val="left"/>
      <w:pPr>
        <w:ind w:left="6480" w:hanging="360"/>
      </w:pPr>
      <w:rPr>
        <w:rFonts w:ascii="Wingdings" w:hAnsi="Wingdings" w:hint="default"/>
      </w:rPr>
    </w:lvl>
  </w:abstractNum>
  <w:abstractNum w:abstractNumId="3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2C89458"/>
    <w:multiLevelType w:val="hybridMultilevel"/>
    <w:tmpl w:val="9320C88A"/>
    <w:lvl w:ilvl="0" w:tplc="F7180E56">
      <w:start w:val="1"/>
      <w:numFmt w:val="bullet"/>
      <w:lvlText w:val=""/>
      <w:lvlJc w:val="left"/>
      <w:pPr>
        <w:ind w:left="720" w:hanging="360"/>
      </w:pPr>
      <w:rPr>
        <w:rFonts w:ascii="Symbol" w:hAnsi="Symbol" w:hint="default"/>
      </w:rPr>
    </w:lvl>
    <w:lvl w:ilvl="1" w:tplc="666A6CEA">
      <w:start w:val="1"/>
      <w:numFmt w:val="bullet"/>
      <w:lvlText w:val=""/>
      <w:lvlJc w:val="left"/>
      <w:pPr>
        <w:ind w:left="1440" w:hanging="360"/>
      </w:pPr>
      <w:rPr>
        <w:rFonts w:ascii="Symbol" w:hAnsi="Symbol" w:hint="default"/>
      </w:rPr>
    </w:lvl>
    <w:lvl w:ilvl="2" w:tplc="A8B829EE">
      <w:start w:val="1"/>
      <w:numFmt w:val="bullet"/>
      <w:lvlText w:val=""/>
      <w:lvlJc w:val="left"/>
      <w:pPr>
        <w:ind w:left="2160" w:hanging="360"/>
      </w:pPr>
      <w:rPr>
        <w:rFonts w:ascii="Wingdings" w:hAnsi="Wingdings" w:hint="default"/>
      </w:rPr>
    </w:lvl>
    <w:lvl w:ilvl="3" w:tplc="E5C08726">
      <w:start w:val="1"/>
      <w:numFmt w:val="bullet"/>
      <w:lvlText w:val=""/>
      <w:lvlJc w:val="left"/>
      <w:pPr>
        <w:ind w:left="2880" w:hanging="360"/>
      </w:pPr>
      <w:rPr>
        <w:rFonts w:ascii="Symbol" w:hAnsi="Symbol" w:hint="default"/>
      </w:rPr>
    </w:lvl>
    <w:lvl w:ilvl="4" w:tplc="3E26BA00">
      <w:start w:val="1"/>
      <w:numFmt w:val="bullet"/>
      <w:lvlText w:val="o"/>
      <w:lvlJc w:val="left"/>
      <w:pPr>
        <w:ind w:left="3600" w:hanging="360"/>
      </w:pPr>
      <w:rPr>
        <w:rFonts w:ascii="Courier New" w:hAnsi="Courier New" w:hint="default"/>
      </w:rPr>
    </w:lvl>
    <w:lvl w:ilvl="5" w:tplc="088E9338">
      <w:start w:val="1"/>
      <w:numFmt w:val="bullet"/>
      <w:lvlText w:val=""/>
      <w:lvlJc w:val="left"/>
      <w:pPr>
        <w:ind w:left="4320" w:hanging="360"/>
      </w:pPr>
      <w:rPr>
        <w:rFonts w:ascii="Wingdings" w:hAnsi="Wingdings" w:hint="default"/>
      </w:rPr>
    </w:lvl>
    <w:lvl w:ilvl="6" w:tplc="44BE7FC2">
      <w:start w:val="1"/>
      <w:numFmt w:val="bullet"/>
      <w:lvlText w:val=""/>
      <w:lvlJc w:val="left"/>
      <w:pPr>
        <w:ind w:left="5040" w:hanging="360"/>
      </w:pPr>
      <w:rPr>
        <w:rFonts w:ascii="Symbol" w:hAnsi="Symbol" w:hint="default"/>
      </w:rPr>
    </w:lvl>
    <w:lvl w:ilvl="7" w:tplc="A4BC2A82">
      <w:start w:val="1"/>
      <w:numFmt w:val="bullet"/>
      <w:lvlText w:val="o"/>
      <w:lvlJc w:val="left"/>
      <w:pPr>
        <w:ind w:left="5760" w:hanging="360"/>
      </w:pPr>
      <w:rPr>
        <w:rFonts w:ascii="Courier New" w:hAnsi="Courier New" w:hint="default"/>
      </w:rPr>
    </w:lvl>
    <w:lvl w:ilvl="8" w:tplc="0B0646B4">
      <w:start w:val="1"/>
      <w:numFmt w:val="bullet"/>
      <w:lvlText w:val=""/>
      <w:lvlJc w:val="left"/>
      <w:pPr>
        <w:ind w:left="6480" w:hanging="360"/>
      </w:pPr>
      <w:rPr>
        <w:rFonts w:ascii="Wingdings" w:hAnsi="Wingdings" w:hint="default"/>
      </w:rPr>
    </w:lvl>
  </w:abstractNum>
  <w:abstractNum w:abstractNumId="38"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6F6EDDF"/>
    <w:multiLevelType w:val="hybridMultilevel"/>
    <w:tmpl w:val="D1E61506"/>
    <w:lvl w:ilvl="0" w:tplc="F0EE8856">
      <w:start w:val="1"/>
      <w:numFmt w:val="bullet"/>
      <w:lvlText w:val="o"/>
      <w:lvlJc w:val="left"/>
      <w:pPr>
        <w:ind w:left="720" w:hanging="360"/>
      </w:pPr>
      <w:rPr>
        <w:rFonts w:ascii="Courier New" w:hAnsi="Courier New" w:hint="default"/>
      </w:rPr>
    </w:lvl>
    <w:lvl w:ilvl="1" w:tplc="C39488AC">
      <w:start w:val="1"/>
      <w:numFmt w:val="bullet"/>
      <w:lvlText w:val="o"/>
      <w:lvlJc w:val="left"/>
      <w:pPr>
        <w:ind w:left="1440" w:hanging="360"/>
      </w:pPr>
      <w:rPr>
        <w:rFonts w:ascii="Courier New" w:hAnsi="Courier New" w:hint="default"/>
      </w:rPr>
    </w:lvl>
    <w:lvl w:ilvl="2" w:tplc="A7A637B0">
      <w:start w:val="1"/>
      <w:numFmt w:val="bullet"/>
      <w:lvlText w:val=""/>
      <w:lvlJc w:val="left"/>
      <w:pPr>
        <w:ind w:left="2160" w:hanging="360"/>
      </w:pPr>
      <w:rPr>
        <w:rFonts w:ascii="Wingdings" w:hAnsi="Wingdings" w:hint="default"/>
      </w:rPr>
    </w:lvl>
    <w:lvl w:ilvl="3" w:tplc="CB34152C">
      <w:start w:val="1"/>
      <w:numFmt w:val="bullet"/>
      <w:lvlText w:val=""/>
      <w:lvlJc w:val="left"/>
      <w:pPr>
        <w:ind w:left="2880" w:hanging="360"/>
      </w:pPr>
      <w:rPr>
        <w:rFonts w:ascii="Symbol" w:hAnsi="Symbol" w:hint="default"/>
      </w:rPr>
    </w:lvl>
    <w:lvl w:ilvl="4" w:tplc="7B7A74EE">
      <w:start w:val="1"/>
      <w:numFmt w:val="bullet"/>
      <w:lvlText w:val="o"/>
      <w:lvlJc w:val="left"/>
      <w:pPr>
        <w:ind w:left="3600" w:hanging="360"/>
      </w:pPr>
      <w:rPr>
        <w:rFonts w:ascii="Courier New" w:hAnsi="Courier New" w:hint="default"/>
      </w:rPr>
    </w:lvl>
    <w:lvl w:ilvl="5" w:tplc="43E65382">
      <w:start w:val="1"/>
      <w:numFmt w:val="bullet"/>
      <w:lvlText w:val=""/>
      <w:lvlJc w:val="left"/>
      <w:pPr>
        <w:ind w:left="4320" w:hanging="360"/>
      </w:pPr>
      <w:rPr>
        <w:rFonts w:ascii="Wingdings" w:hAnsi="Wingdings" w:hint="default"/>
      </w:rPr>
    </w:lvl>
    <w:lvl w:ilvl="6" w:tplc="3400502E">
      <w:start w:val="1"/>
      <w:numFmt w:val="bullet"/>
      <w:lvlText w:val=""/>
      <w:lvlJc w:val="left"/>
      <w:pPr>
        <w:ind w:left="5040" w:hanging="360"/>
      </w:pPr>
      <w:rPr>
        <w:rFonts w:ascii="Symbol" w:hAnsi="Symbol" w:hint="default"/>
      </w:rPr>
    </w:lvl>
    <w:lvl w:ilvl="7" w:tplc="4326935A">
      <w:start w:val="1"/>
      <w:numFmt w:val="bullet"/>
      <w:lvlText w:val="o"/>
      <w:lvlJc w:val="left"/>
      <w:pPr>
        <w:ind w:left="5760" w:hanging="360"/>
      </w:pPr>
      <w:rPr>
        <w:rFonts w:ascii="Courier New" w:hAnsi="Courier New" w:hint="default"/>
      </w:rPr>
    </w:lvl>
    <w:lvl w:ilvl="8" w:tplc="5264570E">
      <w:start w:val="1"/>
      <w:numFmt w:val="bullet"/>
      <w:lvlText w:val=""/>
      <w:lvlJc w:val="left"/>
      <w:pPr>
        <w:ind w:left="6480" w:hanging="360"/>
      </w:pPr>
      <w:rPr>
        <w:rFonts w:ascii="Wingdings" w:hAnsi="Wingdings" w:hint="default"/>
      </w:rPr>
    </w:lvl>
  </w:abstractNum>
  <w:abstractNum w:abstractNumId="40" w15:restartNumberingAfterBreak="0">
    <w:nsid w:val="47C7D6DE"/>
    <w:multiLevelType w:val="hybridMultilevel"/>
    <w:tmpl w:val="7FE88FB6"/>
    <w:lvl w:ilvl="0" w:tplc="A2DE96C2">
      <w:start w:val="1"/>
      <w:numFmt w:val="bullet"/>
      <w:lvlText w:val=""/>
      <w:lvlJc w:val="left"/>
      <w:pPr>
        <w:ind w:left="720" w:hanging="360"/>
      </w:pPr>
      <w:rPr>
        <w:rFonts w:ascii="Symbol" w:hAnsi="Symbol" w:hint="default"/>
      </w:rPr>
    </w:lvl>
    <w:lvl w:ilvl="1" w:tplc="2C10D304">
      <w:start w:val="1"/>
      <w:numFmt w:val="bullet"/>
      <w:lvlText w:val=""/>
      <w:lvlJc w:val="left"/>
      <w:pPr>
        <w:ind w:left="1440" w:hanging="360"/>
      </w:pPr>
      <w:rPr>
        <w:rFonts w:ascii="Symbol" w:hAnsi="Symbol" w:hint="default"/>
      </w:rPr>
    </w:lvl>
    <w:lvl w:ilvl="2" w:tplc="CB400D14">
      <w:start w:val="1"/>
      <w:numFmt w:val="bullet"/>
      <w:lvlText w:val=""/>
      <w:lvlJc w:val="left"/>
      <w:pPr>
        <w:ind w:left="2160" w:hanging="360"/>
      </w:pPr>
      <w:rPr>
        <w:rFonts w:ascii="Wingdings" w:hAnsi="Wingdings" w:hint="default"/>
      </w:rPr>
    </w:lvl>
    <w:lvl w:ilvl="3" w:tplc="1108BB12">
      <w:start w:val="1"/>
      <w:numFmt w:val="bullet"/>
      <w:lvlText w:val=""/>
      <w:lvlJc w:val="left"/>
      <w:pPr>
        <w:ind w:left="2880" w:hanging="360"/>
      </w:pPr>
      <w:rPr>
        <w:rFonts w:ascii="Symbol" w:hAnsi="Symbol" w:hint="default"/>
      </w:rPr>
    </w:lvl>
    <w:lvl w:ilvl="4" w:tplc="4D9EFFF2">
      <w:start w:val="1"/>
      <w:numFmt w:val="bullet"/>
      <w:lvlText w:val="o"/>
      <w:lvlJc w:val="left"/>
      <w:pPr>
        <w:ind w:left="3600" w:hanging="360"/>
      </w:pPr>
      <w:rPr>
        <w:rFonts w:ascii="Courier New" w:hAnsi="Courier New" w:hint="default"/>
      </w:rPr>
    </w:lvl>
    <w:lvl w:ilvl="5" w:tplc="81866BC2">
      <w:start w:val="1"/>
      <w:numFmt w:val="bullet"/>
      <w:lvlText w:val=""/>
      <w:lvlJc w:val="left"/>
      <w:pPr>
        <w:ind w:left="4320" w:hanging="360"/>
      </w:pPr>
      <w:rPr>
        <w:rFonts w:ascii="Wingdings" w:hAnsi="Wingdings" w:hint="default"/>
      </w:rPr>
    </w:lvl>
    <w:lvl w:ilvl="6" w:tplc="59C4183A">
      <w:start w:val="1"/>
      <w:numFmt w:val="bullet"/>
      <w:lvlText w:val=""/>
      <w:lvlJc w:val="left"/>
      <w:pPr>
        <w:ind w:left="5040" w:hanging="360"/>
      </w:pPr>
      <w:rPr>
        <w:rFonts w:ascii="Symbol" w:hAnsi="Symbol" w:hint="default"/>
      </w:rPr>
    </w:lvl>
    <w:lvl w:ilvl="7" w:tplc="BEB0FC30">
      <w:start w:val="1"/>
      <w:numFmt w:val="bullet"/>
      <w:lvlText w:val="o"/>
      <w:lvlJc w:val="left"/>
      <w:pPr>
        <w:ind w:left="5760" w:hanging="360"/>
      </w:pPr>
      <w:rPr>
        <w:rFonts w:ascii="Courier New" w:hAnsi="Courier New" w:hint="default"/>
      </w:rPr>
    </w:lvl>
    <w:lvl w:ilvl="8" w:tplc="4C82B010">
      <w:start w:val="1"/>
      <w:numFmt w:val="bullet"/>
      <w:lvlText w:val=""/>
      <w:lvlJc w:val="left"/>
      <w:pPr>
        <w:ind w:left="6480" w:hanging="360"/>
      </w:pPr>
      <w:rPr>
        <w:rFonts w:ascii="Wingdings" w:hAnsi="Wingdings" w:hint="default"/>
      </w:rPr>
    </w:lvl>
  </w:abstractNum>
  <w:abstractNum w:abstractNumId="41"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B0002AB"/>
    <w:multiLevelType w:val="hybridMultilevel"/>
    <w:tmpl w:val="893665FE"/>
    <w:lvl w:ilvl="0" w:tplc="473886A2">
      <w:start w:val="1"/>
      <w:numFmt w:val="bullet"/>
      <w:lvlText w:val=""/>
      <w:lvlJc w:val="left"/>
      <w:pPr>
        <w:ind w:left="720" w:hanging="360"/>
      </w:pPr>
      <w:rPr>
        <w:rFonts w:ascii="Symbol" w:hAnsi="Symbol" w:hint="default"/>
      </w:rPr>
    </w:lvl>
    <w:lvl w:ilvl="1" w:tplc="69CAE726">
      <w:start w:val="1"/>
      <w:numFmt w:val="bullet"/>
      <w:lvlText w:val="o"/>
      <w:lvlJc w:val="left"/>
      <w:pPr>
        <w:ind w:left="1440" w:hanging="360"/>
      </w:pPr>
      <w:rPr>
        <w:rFonts w:ascii="Courier New" w:hAnsi="Courier New" w:hint="default"/>
      </w:rPr>
    </w:lvl>
    <w:lvl w:ilvl="2" w:tplc="3056A6C2">
      <w:start w:val="1"/>
      <w:numFmt w:val="bullet"/>
      <w:lvlText w:val=""/>
      <w:lvlJc w:val="left"/>
      <w:pPr>
        <w:ind w:left="2160" w:hanging="360"/>
      </w:pPr>
      <w:rPr>
        <w:rFonts w:ascii="Wingdings" w:hAnsi="Wingdings" w:hint="default"/>
      </w:rPr>
    </w:lvl>
    <w:lvl w:ilvl="3" w:tplc="DB840EAE">
      <w:start w:val="1"/>
      <w:numFmt w:val="bullet"/>
      <w:lvlText w:val=""/>
      <w:lvlJc w:val="left"/>
      <w:pPr>
        <w:ind w:left="2880" w:hanging="360"/>
      </w:pPr>
      <w:rPr>
        <w:rFonts w:ascii="Symbol" w:hAnsi="Symbol" w:hint="default"/>
      </w:rPr>
    </w:lvl>
    <w:lvl w:ilvl="4" w:tplc="69FC8AB8">
      <w:start w:val="1"/>
      <w:numFmt w:val="bullet"/>
      <w:lvlText w:val="o"/>
      <w:lvlJc w:val="left"/>
      <w:pPr>
        <w:ind w:left="3600" w:hanging="360"/>
      </w:pPr>
      <w:rPr>
        <w:rFonts w:ascii="Courier New" w:hAnsi="Courier New" w:hint="default"/>
      </w:rPr>
    </w:lvl>
    <w:lvl w:ilvl="5" w:tplc="2258EA22">
      <w:start w:val="1"/>
      <w:numFmt w:val="bullet"/>
      <w:lvlText w:val=""/>
      <w:lvlJc w:val="left"/>
      <w:pPr>
        <w:ind w:left="4320" w:hanging="360"/>
      </w:pPr>
      <w:rPr>
        <w:rFonts w:ascii="Wingdings" w:hAnsi="Wingdings" w:hint="default"/>
      </w:rPr>
    </w:lvl>
    <w:lvl w:ilvl="6" w:tplc="CDC82714">
      <w:start w:val="1"/>
      <w:numFmt w:val="bullet"/>
      <w:lvlText w:val=""/>
      <w:lvlJc w:val="left"/>
      <w:pPr>
        <w:ind w:left="5040" w:hanging="360"/>
      </w:pPr>
      <w:rPr>
        <w:rFonts w:ascii="Symbol" w:hAnsi="Symbol" w:hint="default"/>
      </w:rPr>
    </w:lvl>
    <w:lvl w:ilvl="7" w:tplc="B3600F34">
      <w:start w:val="1"/>
      <w:numFmt w:val="bullet"/>
      <w:lvlText w:val="o"/>
      <w:lvlJc w:val="left"/>
      <w:pPr>
        <w:ind w:left="5760" w:hanging="360"/>
      </w:pPr>
      <w:rPr>
        <w:rFonts w:ascii="Courier New" w:hAnsi="Courier New" w:hint="default"/>
      </w:rPr>
    </w:lvl>
    <w:lvl w:ilvl="8" w:tplc="89E47C38">
      <w:start w:val="1"/>
      <w:numFmt w:val="bullet"/>
      <w:lvlText w:val=""/>
      <w:lvlJc w:val="left"/>
      <w:pPr>
        <w:ind w:left="6480" w:hanging="360"/>
      </w:pPr>
      <w:rPr>
        <w:rFonts w:ascii="Wingdings" w:hAnsi="Wingdings" w:hint="default"/>
      </w:rPr>
    </w:lvl>
  </w:abstractNum>
  <w:abstractNum w:abstractNumId="43" w15:restartNumberingAfterBreak="0">
    <w:nsid w:val="4B437CB2"/>
    <w:multiLevelType w:val="hybridMultilevel"/>
    <w:tmpl w:val="EE64F3D0"/>
    <w:lvl w:ilvl="0" w:tplc="3E3E3FC2">
      <w:start w:val="1"/>
      <w:numFmt w:val="bullet"/>
      <w:lvlText w:val=""/>
      <w:lvlJc w:val="left"/>
      <w:pPr>
        <w:ind w:left="720" w:hanging="360"/>
      </w:pPr>
      <w:rPr>
        <w:rFonts w:ascii="Symbol" w:hAnsi="Symbol" w:hint="default"/>
      </w:rPr>
    </w:lvl>
    <w:lvl w:ilvl="1" w:tplc="72465C56">
      <w:start w:val="1"/>
      <w:numFmt w:val="bullet"/>
      <w:lvlText w:val=""/>
      <w:lvlJc w:val="left"/>
      <w:pPr>
        <w:ind w:left="1440" w:hanging="360"/>
      </w:pPr>
      <w:rPr>
        <w:rFonts w:ascii="Symbol" w:hAnsi="Symbol" w:hint="default"/>
      </w:rPr>
    </w:lvl>
    <w:lvl w:ilvl="2" w:tplc="E88E53F8">
      <w:start w:val="1"/>
      <w:numFmt w:val="bullet"/>
      <w:lvlText w:val=""/>
      <w:lvlJc w:val="left"/>
      <w:pPr>
        <w:ind w:left="2160" w:hanging="360"/>
      </w:pPr>
      <w:rPr>
        <w:rFonts w:ascii="Wingdings" w:hAnsi="Wingdings" w:hint="default"/>
      </w:rPr>
    </w:lvl>
    <w:lvl w:ilvl="3" w:tplc="A3C8971C">
      <w:start w:val="1"/>
      <w:numFmt w:val="bullet"/>
      <w:lvlText w:val=""/>
      <w:lvlJc w:val="left"/>
      <w:pPr>
        <w:ind w:left="2880" w:hanging="360"/>
      </w:pPr>
      <w:rPr>
        <w:rFonts w:ascii="Symbol" w:hAnsi="Symbol" w:hint="default"/>
      </w:rPr>
    </w:lvl>
    <w:lvl w:ilvl="4" w:tplc="9690A870">
      <w:start w:val="1"/>
      <w:numFmt w:val="bullet"/>
      <w:lvlText w:val="o"/>
      <w:lvlJc w:val="left"/>
      <w:pPr>
        <w:ind w:left="3600" w:hanging="360"/>
      </w:pPr>
      <w:rPr>
        <w:rFonts w:ascii="Courier New" w:hAnsi="Courier New" w:hint="default"/>
      </w:rPr>
    </w:lvl>
    <w:lvl w:ilvl="5" w:tplc="6FA0F03C">
      <w:start w:val="1"/>
      <w:numFmt w:val="bullet"/>
      <w:lvlText w:val=""/>
      <w:lvlJc w:val="left"/>
      <w:pPr>
        <w:ind w:left="4320" w:hanging="360"/>
      </w:pPr>
      <w:rPr>
        <w:rFonts w:ascii="Wingdings" w:hAnsi="Wingdings" w:hint="default"/>
      </w:rPr>
    </w:lvl>
    <w:lvl w:ilvl="6" w:tplc="D93A1ED0">
      <w:start w:val="1"/>
      <w:numFmt w:val="bullet"/>
      <w:lvlText w:val=""/>
      <w:lvlJc w:val="left"/>
      <w:pPr>
        <w:ind w:left="5040" w:hanging="360"/>
      </w:pPr>
      <w:rPr>
        <w:rFonts w:ascii="Symbol" w:hAnsi="Symbol" w:hint="default"/>
      </w:rPr>
    </w:lvl>
    <w:lvl w:ilvl="7" w:tplc="79424ECC">
      <w:start w:val="1"/>
      <w:numFmt w:val="bullet"/>
      <w:lvlText w:val="o"/>
      <w:lvlJc w:val="left"/>
      <w:pPr>
        <w:ind w:left="5760" w:hanging="360"/>
      </w:pPr>
      <w:rPr>
        <w:rFonts w:ascii="Courier New" w:hAnsi="Courier New" w:hint="default"/>
      </w:rPr>
    </w:lvl>
    <w:lvl w:ilvl="8" w:tplc="5C70AD8A">
      <w:start w:val="1"/>
      <w:numFmt w:val="bullet"/>
      <w:lvlText w:val=""/>
      <w:lvlJc w:val="left"/>
      <w:pPr>
        <w:ind w:left="6480" w:hanging="360"/>
      </w:pPr>
      <w:rPr>
        <w:rFonts w:ascii="Wingdings" w:hAnsi="Wingdings" w:hint="default"/>
      </w:rPr>
    </w:lvl>
  </w:abstractNum>
  <w:abstractNum w:abstractNumId="44"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E91A8E8"/>
    <w:multiLevelType w:val="hybridMultilevel"/>
    <w:tmpl w:val="3A260E36"/>
    <w:lvl w:ilvl="0" w:tplc="AB8E1086">
      <w:start w:val="1"/>
      <w:numFmt w:val="bullet"/>
      <w:lvlText w:val=""/>
      <w:lvlJc w:val="left"/>
      <w:pPr>
        <w:ind w:left="720" w:hanging="360"/>
      </w:pPr>
      <w:rPr>
        <w:rFonts w:ascii="Symbol" w:hAnsi="Symbol" w:hint="default"/>
      </w:rPr>
    </w:lvl>
    <w:lvl w:ilvl="1" w:tplc="65F847F6">
      <w:start w:val="1"/>
      <w:numFmt w:val="bullet"/>
      <w:lvlText w:val=""/>
      <w:lvlJc w:val="left"/>
      <w:pPr>
        <w:ind w:left="1440" w:hanging="360"/>
      </w:pPr>
      <w:rPr>
        <w:rFonts w:ascii="Symbol" w:hAnsi="Symbol" w:hint="default"/>
      </w:rPr>
    </w:lvl>
    <w:lvl w:ilvl="2" w:tplc="107CA58A">
      <w:start w:val="1"/>
      <w:numFmt w:val="bullet"/>
      <w:lvlText w:val=""/>
      <w:lvlJc w:val="left"/>
      <w:pPr>
        <w:ind w:left="2160" w:hanging="360"/>
      </w:pPr>
      <w:rPr>
        <w:rFonts w:ascii="Wingdings" w:hAnsi="Wingdings" w:hint="default"/>
      </w:rPr>
    </w:lvl>
    <w:lvl w:ilvl="3" w:tplc="4CAE3044">
      <w:start w:val="1"/>
      <w:numFmt w:val="bullet"/>
      <w:lvlText w:val=""/>
      <w:lvlJc w:val="left"/>
      <w:pPr>
        <w:ind w:left="2880" w:hanging="360"/>
      </w:pPr>
      <w:rPr>
        <w:rFonts w:ascii="Symbol" w:hAnsi="Symbol" w:hint="default"/>
      </w:rPr>
    </w:lvl>
    <w:lvl w:ilvl="4" w:tplc="1E7CBEAC">
      <w:start w:val="1"/>
      <w:numFmt w:val="bullet"/>
      <w:lvlText w:val="o"/>
      <w:lvlJc w:val="left"/>
      <w:pPr>
        <w:ind w:left="3600" w:hanging="360"/>
      </w:pPr>
      <w:rPr>
        <w:rFonts w:ascii="Courier New" w:hAnsi="Courier New" w:hint="default"/>
      </w:rPr>
    </w:lvl>
    <w:lvl w:ilvl="5" w:tplc="4014A7BC">
      <w:start w:val="1"/>
      <w:numFmt w:val="bullet"/>
      <w:lvlText w:val=""/>
      <w:lvlJc w:val="left"/>
      <w:pPr>
        <w:ind w:left="4320" w:hanging="360"/>
      </w:pPr>
      <w:rPr>
        <w:rFonts w:ascii="Wingdings" w:hAnsi="Wingdings" w:hint="default"/>
      </w:rPr>
    </w:lvl>
    <w:lvl w:ilvl="6" w:tplc="7A626176">
      <w:start w:val="1"/>
      <w:numFmt w:val="bullet"/>
      <w:lvlText w:val=""/>
      <w:lvlJc w:val="left"/>
      <w:pPr>
        <w:ind w:left="5040" w:hanging="360"/>
      </w:pPr>
      <w:rPr>
        <w:rFonts w:ascii="Symbol" w:hAnsi="Symbol" w:hint="default"/>
      </w:rPr>
    </w:lvl>
    <w:lvl w:ilvl="7" w:tplc="71A8BCDC">
      <w:start w:val="1"/>
      <w:numFmt w:val="bullet"/>
      <w:lvlText w:val="o"/>
      <w:lvlJc w:val="left"/>
      <w:pPr>
        <w:ind w:left="5760" w:hanging="360"/>
      </w:pPr>
      <w:rPr>
        <w:rFonts w:ascii="Courier New" w:hAnsi="Courier New" w:hint="default"/>
      </w:rPr>
    </w:lvl>
    <w:lvl w:ilvl="8" w:tplc="EBE8C6C6">
      <w:start w:val="1"/>
      <w:numFmt w:val="bullet"/>
      <w:lvlText w:val=""/>
      <w:lvlJc w:val="left"/>
      <w:pPr>
        <w:ind w:left="6480" w:hanging="360"/>
      </w:pPr>
      <w:rPr>
        <w:rFonts w:ascii="Wingdings" w:hAnsi="Wingdings" w:hint="default"/>
      </w:rPr>
    </w:lvl>
  </w:abstractNum>
  <w:abstractNum w:abstractNumId="46" w15:restartNumberingAfterBreak="0">
    <w:nsid w:val="53466204"/>
    <w:multiLevelType w:val="hybridMultilevel"/>
    <w:tmpl w:val="E6862A0E"/>
    <w:lvl w:ilvl="0" w:tplc="D7A8C120">
      <w:start w:val="1"/>
      <w:numFmt w:val="decimal"/>
      <w:lvlText w:val="%1."/>
      <w:lvlJc w:val="left"/>
      <w:pPr>
        <w:ind w:left="1020" w:hanging="360"/>
      </w:pPr>
    </w:lvl>
    <w:lvl w:ilvl="1" w:tplc="7542051A">
      <w:start w:val="1"/>
      <w:numFmt w:val="decimal"/>
      <w:lvlText w:val="%2."/>
      <w:lvlJc w:val="left"/>
      <w:pPr>
        <w:ind w:left="1020" w:hanging="360"/>
      </w:pPr>
    </w:lvl>
    <w:lvl w:ilvl="2" w:tplc="F47E34D4">
      <w:start w:val="1"/>
      <w:numFmt w:val="decimal"/>
      <w:lvlText w:val="%3."/>
      <w:lvlJc w:val="left"/>
      <w:pPr>
        <w:ind w:left="1020" w:hanging="360"/>
      </w:pPr>
    </w:lvl>
    <w:lvl w:ilvl="3" w:tplc="F67CAB02">
      <w:start w:val="1"/>
      <w:numFmt w:val="decimal"/>
      <w:lvlText w:val="%4."/>
      <w:lvlJc w:val="left"/>
      <w:pPr>
        <w:ind w:left="1020" w:hanging="360"/>
      </w:pPr>
    </w:lvl>
    <w:lvl w:ilvl="4" w:tplc="00ECC240">
      <w:start w:val="1"/>
      <w:numFmt w:val="decimal"/>
      <w:lvlText w:val="%5."/>
      <w:lvlJc w:val="left"/>
      <w:pPr>
        <w:ind w:left="1020" w:hanging="360"/>
      </w:pPr>
    </w:lvl>
    <w:lvl w:ilvl="5" w:tplc="A78663F6">
      <w:start w:val="1"/>
      <w:numFmt w:val="decimal"/>
      <w:lvlText w:val="%6."/>
      <w:lvlJc w:val="left"/>
      <w:pPr>
        <w:ind w:left="1020" w:hanging="360"/>
      </w:pPr>
    </w:lvl>
    <w:lvl w:ilvl="6" w:tplc="2B34E624">
      <w:start w:val="1"/>
      <w:numFmt w:val="decimal"/>
      <w:lvlText w:val="%7."/>
      <w:lvlJc w:val="left"/>
      <w:pPr>
        <w:ind w:left="1020" w:hanging="360"/>
      </w:pPr>
    </w:lvl>
    <w:lvl w:ilvl="7" w:tplc="9B708D82">
      <w:start w:val="1"/>
      <w:numFmt w:val="decimal"/>
      <w:lvlText w:val="%8."/>
      <w:lvlJc w:val="left"/>
      <w:pPr>
        <w:ind w:left="1020" w:hanging="360"/>
      </w:pPr>
    </w:lvl>
    <w:lvl w:ilvl="8" w:tplc="1A2A0BD4">
      <w:start w:val="1"/>
      <w:numFmt w:val="decimal"/>
      <w:lvlText w:val="%9."/>
      <w:lvlJc w:val="left"/>
      <w:pPr>
        <w:ind w:left="1020" w:hanging="360"/>
      </w:pPr>
    </w:lvl>
  </w:abstractNum>
  <w:abstractNum w:abstractNumId="47" w15:restartNumberingAfterBreak="0">
    <w:nsid w:val="53EA2B33"/>
    <w:multiLevelType w:val="hybridMultilevel"/>
    <w:tmpl w:val="9F5288EE"/>
    <w:lvl w:ilvl="0" w:tplc="9080E072">
      <w:start w:val="1"/>
      <w:numFmt w:val="bullet"/>
      <w:lvlText w:val="o"/>
      <w:lvlJc w:val="left"/>
      <w:pPr>
        <w:ind w:left="1440" w:hanging="360"/>
      </w:pPr>
      <w:rPr>
        <w:rFonts w:ascii="Courier New" w:hAnsi="Courier New" w:hint="default"/>
      </w:rPr>
    </w:lvl>
    <w:lvl w:ilvl="1" w:tplc="F172557C">
      <w:start w:val="1"/>
      <w:numFmt w:val="bullet"/>
      <w:lvlText w:val="o"/>
      <w:lvlJc w:val="left"/>
      <w:pPr>
        <w:ind w:left="2160" w:hanging="360"/>
      </w:pPr>
      <w:rPr>
        <w:rFonts w:ascii="Courier New" w:hAnsi="Courier New" w:hint="default"/>
      </w:rPr>
    </w:lvl>
    <w:lvl w:ilvl="2" w:tplc="CC323972">
      <w:start w:val="1"/>
      <w:numFmt w:val="bullet"/>
      <w:lvlText w:val=""/>
      <w:lvlJc w:val="left"/>
      <w:pPr>
        <w:ind w:left="2880" w:hanging="360"/>
      </w:pPr>
      <w:rPr>
        <w:rFonts w:ascii="Wingdings" w:hAnsi="Wingdings" w:hint="default"/>
      </w:rPr>
    </w:lvl>
    <w:lvl w:ilvl="3" w:tplc="5DA4E49A">
      <w:start w:val="1"/>
      <w:numFmt w:val="bullet"/>
      <w:lvlText w:val=""/>
      <w:lvlJc w:val="left"/>
      <w:pPr>
        <w:ind w:left="3600" w:hanging="360"/>
      </w:pPr>
      <w:rPr>
        <w:rFonts w:ascii="Symbol" w:hAnsi="Symbol" w:hint="default"/>
      </w:rPr>
    </w:lvl>
    <w:lvl w:ilvl="4" w:tplc="9D100BFE">
      <w:start w:val="1"/>
      <w:numFmt w:val="bullet"/>
      <w:lvlText w:val="o"/>
      <w:lvlJc w:val="left"/>
      <w:pPr>
        <w:ind w:left="4320" w:hanging="360"/>
      </w:pPr>
      <w:rPr>
        <w:rFonts w:ascii="Courier New" w:hAnsi="Courier New" w:hint="default"/>
      </w:rPr>
    </w:lvl>
    <w:lvl w:ilvl="5" w:tplc="70863CC0">
      <w:start w:val="1"/>
      <w:numFmt w:val="bullet"/>
      <w:lvlText w:val=""/>
      <w:lvlJc w:val="left"/>
      <w:pPr>
        <w:ind w:left="5040" w:hanging="360"/>
      </w:pPr>
      <w:rPr>
        <w:rFonts w:ascii="Wingdings" w:hAnsi="Wingdings" w:hint="default"/>
      </w:rPr>
    </w:lvl>
    <w:lvl w:ilvl="6" w:tplc="1AD6C88A">
      <w:start w:val="1"/>
      <w:numFmt w:val="bullet"/>
      <w:lvlText w:val=""/>
      <w:lvlJc w:val="left"/>
      <w:pPr>
        <w:ind w:left="5760" w:hanging="360"/>
      </w:pPr>
      <w:rPr>
        <w:rFonts w:ascii="Symbol" w:hAnsi="Symbol" w:hint="default"/>
      </w:rPr>
    </w:lvl>
    <w:lvl w:ilvl="7" w:tplc="E34C882A">
      <w:start w:val="1"/>
      <w:numFmt w:val="bullet"/>
      <w:lvlText w:val="o"/>
      <w:lvlJc w:val="left"/>
      <w:pPr>
        <w:ind w:left="6480" w:hanging="360"/>
      </w:pPr>
      <w:rPr>
        <w:rFonts w:ascii="Courier New" w:hAnsi="Courier New" w:hint="default"/>
      </w:rPr>
    </w:lvl>
    <w:lvl w:ilvl="8" w:tplc="143C98E6">
      <w:start w:val="1"/>
      <w:numFmt w:val="bullet"/>
      <w:lvlText w:val=""/>
      <w:lvlJc w:val="left"/>
      <w:pPr>
        <w:ind w:left="7200" w:hanging="360"/>
      </w:pPr>
      <w:rPr>
        <w:rFonts w:ascii="Wingdings" w:hAnsi="Wingdings" w:hint="default"/>
      </w:rPr>
    </w:lvl>
  </w:abstractNum>
  <w:abstractNum w:abstractNumId="48" w15:restartNumberingAfterBreak="0">
    <w:nsid w:val="55D28A04"/>
    <w:multiLevelType w:val="hybridMultilevel"/>
    <w:tmpl w:val="C9B83150"/>
    <w:lvl w:ilvl="0" w:tplc="18D0531E">
      <w:start w:val="1"/>
      <w:numFmt w:val="bullet"/>
      <w:lvlText w:val=""/>
      <w:lvlJc w:val="left"/>
      <w:pPr>
        <w:ind w:left="720" w:hanging="360"/>
      </w:pPr>
      <w:rPr>
        <w:rFonts w:ascii="Wingdings" w:hAnsi="Wingdings" w:hint="default"/>
      </w:rPr>
    </w:lvl>
    <w:lvl w:ilvl="1" w:tplc="06982FEE">
      <w:start w:val="1"/>
      <w:numFmt w:val="bullet"/>
      <w:lvlText w:val=""/>
      <w:lvlJc w:val="left"/>
      <w:pPr>
        <w:ind w:left="1440" w:hanging="360"/>
      </w:pPr>
      <w:rPr>
        <w:rFonts w:ascii="Wingdings" w:hAnsi="Wingdings" w:hint="default"/>
      </w:rPr>
    </w:lvl>
    <w:lvl w:ilvl="2" w:tplc="3746F1D6">
      <w:start w:val="1"/>
      <w:numFmt w:val="bullet"/>
      <w:lvlText w:val=""/>
      <w:lvlJc w:val="left"/>
      <w:pPr>
        <w:ind w:left="2160" w:hanging="360"/>
      </w:pPr>
      <w:rPr>
        <w:rFonts w:ascii="Wingdings" w:hAnsi="Wingdings" w:hint="default"/>
      </w:rPr>
    </w:lvl>
    <w:lvl w:ilvl="3" w:tplc="33C2F814">
      <w:start w:val="1"/>
      <w:numFmt w:val="bullet"/>
      <w:lvlText w:val=""/>
      <w:lvlJc w:val="left"/>
      <w:pPr>
        <w:ind w:left="2880" w:hanging="360"/>
      </w:pPr>
      <w:rPr>
        <w:rFonts w:ascii="Wingdings" w:hAnsi="Wingdings" w:hint="default"/>
      </w:rPr>
    </w:lvl>
    <w:lvl w:ilvl="4" w:tplc="D090AEF0">
      <w:start w:val="1"/>
      <w:numFmt w:val="bullet"/>
      <w:lvlText w:val=""/>
      <w:lvlJc w:val="left"/>
      <w:pPr>
        <w:ind w:left="3600" w:hanging="360"/>
      </w:pPr>
      <w:rPr>
        <w:rFonts w:ascii="Wingdings" w:hAnsi="Wingdings" w:hint="default"/>
      </w:rPr>
    </w:lvl>
    <w:lvl w:ilvl="5" w:tplc="98CEB5B2">
      <w:start w:val="1"/>
      <w:numFmt w:val="bullet"/>
      <w:lvlText w:val=""/>
      <w:lvlJc w:val="left"/>
      <w:pPr>
        <w:ind w:left="4320" w:hanging="360"/>
      </w:pPr>
      <w:rPr>
        <w:rFonts w:ascii="Wingdings" w:hAnsi="Wingdings" w:hint="default"/>
      </w:rPr>
    </w:lvl>
    <w:lvl w:ilvl="6" w:tplc="08841DB0">
      <w:start w:val="1"/>
      <w:numFmt w:val="bullet"/>
      <w:lvlText w:val=""/>
      <w:lvlJc w:val="left"/>
      <w:pPr>
        <w:ind w:left="5040" w:hanging="360"/>
      </w:pPr>
      <w:rPr>
        <w:rFonts w:ascii="Wingdings" w:hAnsi="Wingdings" w:hint="default"/>
      </w:rPr>
    </w:lvl>
    <w:lvl w:ilvl="7" w:tplc="5C78BDC8">
      <w:start w:val="1"/>
      <w:numFmt w:val="bullet"/>
      <w:lvlText w:val=""/>
      <w:lvlJc w:val="left"/>
      <w:pPr>
        <w:ind w:left="5760" w:hanging="360"/>
      </w:pPr>
      <w:rPr>
        <w:rFonts w:ascii="Wingdings" w:hAnsi="Wingdings" w:hint="default"/>
      </w:rPr>
    </w:lvl>
    <w:lvl w:ilvl="8" w:tplc="259C508E">
      <w:start w:val="1"/>
      <w:numFmt w:val="bullet"/>
      <w:lvlText w:val=""/>
      <w:lvlJc w:val="left"/>
      <w:pPr>
        <w:ind w:left="6480" w:hanging="360"/>
      </w:pPr>
      <w:rPr>
        <w:rFonts w:ascii="Wingdings" w:hAnsi="Wingdings" w:hint="default"/>
      </w:rPr>
    </w:lvl>
  </w:abstractNum>
  <w:abstractNum w:abstractNumId="4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D6254B"/>
    <w:multiLevelType w:val="hybridMultilevel"/>
    <w:tmpl w:val="DBF6E6F0"/>
    <w:lvl w:ilvl="0" w:tplc="450424FA">
      <w:start w:val="1"/>
      <w:numFmt w:val="bullet"/>
      <w:lvlText w:val=""/>
      <w:lvlJc w:val="left"/>
      <w:pPr>
        <w:ind w:left="720" w:hanging="360"/>
      </w:pPr>
      <w:rPr>
        <w:rFonts w:ascii="Symbol" w:hAnsi="Symbol" w:hint="default"/>
      </w:rPr>
    </w:lvl>
    <w:lvl w:ilvl="1" w:tplc="0DD4E35A">
      <w:start w:val="1"/>
      <w:numFmt w:val="bullet"/>
      <w:lvlText w:val=""/>
      <w:lvlJc w:val="left"/>
      <w:pPr>
        <w:ind w:left="1440" w:hanging="360"/>
      </w:pPr>
      <w:rPr>
        <w:rFonts w:ascii="Symbol" w:hAnsi="Symbol" w:hint="default"/>
      </w:rPr>
    </w:lvl>
    <w:lvl w:ilvl="2" w:tplc="9B20BFA2">
      <w:start w:val="1"/>
      <w:numFmt w:val="bullet"/>
      <w:lvlText w:val=""/>
      <w:lvlJc w:val="left"/>
      <w:pPr>
        <w:ind w:left="2160" w:hanging="360"/>
      </w:pPr>
      <w:rPr>
        <w:rFonts w:ascii="Wingdings" w:hAnsi="Wingdings" w:hint="default"/>
      </w:rPr>
    </w:lvl>
    <w:lvl w:ilvl="3" w:tplc="3C62EF62">
      <w:start w:val="1"/>
      <w:numFmt w:val="bullet"/>
      <w:lvlText w:val=""/>
      <w:lvlJc w:val="left"/>
      <w:pPr>
        <w:ind w:left="2880" w:hanging="360"/>
      </w:pPr>
      <w:rPr>
        <w:rFonts w:ascii="Symbol" w:hAnsi="Symbol" w:hint="default"/>
      </w:rPr>
    </w:lvl>
    <w:lvl w:ilvl="4" w:tplc="0D12B36E">
      <w:start w:val="1"/>
      <w:numFmt w:val="bullet"/>
      <w:lvlText w:val="o"/>
      <w:lvlJc w:val="left"/>
      <w:pPr>
        <w:ind w:left="3600" w:hanging="360"/>
      </w:pPr>
      <w:rPr>
        <w:rFonts w:ascii="Courier New" w:hAnsi="Courier New" w:hint="default"/>
      </w:rPr>
    </w:lvl>
    <w:lvl w:ilvl="5" w:tplc="0AB4060A">
      <w:start w:val="1"/>
      <w:numFmt w:val="bullet"/>
      <w:lvlText w:val=""/>
      <w:lvlJc w:val="left"/>
      <w:pPr>
        <w:ind w:left="4320" w:hanging="360"/>
      </w:pPr>
      <w:rPr>
        <w:rFonts w:ascii="Wingdings" w:hAnsi="Wingdings" w:hint="default"/>
      </w:rPr>
    </w:lvl>
    <w:lvl w:ilvl="6" w:tplc="02C81850">
      <w:start w:val="1"/>
      <w:numFmt w:val="bullet"/>
      <w:lvlText w:val=""/>
      <w:lvlJc w:val="left"/>
      <w:pPr>
        <w:ind w:left="5040" w:hanging="360"/>
      </w:pPr>
      <w:rPr>
        <w:rFonts w:ascii="Symbol" w:hAnsi="Symbol" w:hint="default"/>
      </w:rPr>
    </w:lvl>
    <w:lvl w:ilvl="7" w:tplc="2982C978">
      <w:start w:val="1"/>
      <w:numFmt w:val="bullet"/>
      <w:lvlText w:val="o"/>
      <w:lvlJc w:val="left"/>
      <w:pPr>
        <w:ind w:left="5760" w:hanging="360"/>
      </w:pPr>
      <w:rPr>
        <w:rFonts w:ascii="Courier New" w:hAnsi="Courier New" w:hint="default"/>
      </w:rPr>
    </w:lvl>
    <w:lvl w:ilvl="8" w:tplc="AD3A1580">
      <w:start w:val="1"/>
      <w:numFmt w:val="bullet"/>
      <w:lvlText w:val=""/>
      <w:lvlJc w:val="left"/>
      <w:pPr>
        <w:ind w:left="6480" w:hanging="360"/>
      </w:pPr>
      <w:rPr>
        <w:rFonts w:ascii="Wingdings" w:hAnsi="Wingdings" w:hint="default"/>
      </w:rPr>
    </w:lvl>
  </w:abstractNum>
  <w:abstractNum w:abstractNumId="52" w15:restartNumberingAfterBreak="0">
    <w:nsid w:val="63372C02"/>
    <w:multiLevelType w:val="hybridMultilevel"/>
    <w:tmpl w:val="54F6F8AA"/>
    <w:lvl w:ilvl="0" w:tplc="39CC9F1E">
      <w:start w:val="1"/>
      <w:numFmt w:val="bullet"/>
      <w:lvlText w:val=""/>
      <w:lvlJc w:val="left"/>
      <w:pPr>
        <w:ind w:left="720" w:hanging="360"/>
      </w:pPr>
      <w:rPr>
        <w:rFonts w:ascii="Symbol" w:hAnsi="Symbol" w:hint="default"/>
      </w:rPr>
    </w:lvl>
    <w:lvl w:ilvl="1" w:tplc="C950821C">
      <w:start w:val="1"/>
      <w:numFmt w:val="bullet"/>
      <w:lvlText w:val=""/>
      <w:lvlJc w:val="left"/>
      <w:pPr>
        <w:ind w:left="1440" w:hanging="360"/>
      </w:pPr>
      <w:rPr>
        <w:rFonts w:ascii="Symbol" w:hAnsi="Symbol" w:hint="default"/>
      </w:rPr>
    </w:lvl>
    <w:lvl w:ilvl="2" w:tplc="0ED67A9C">
      <w:start w:val="1"/>
      <w:numFmt w:val="bullet"/>
      <w:lvlText w:val=""/>
      <w:lvlJc w:val="left"/>
      <w:pPr>
        <w:ind w:left="2160" w:hanging="360"/>
      </w:pPr>
      <w:rPr>
        <w:rFonts w:ascii="Wingdings" w:hAnsi="Wingdings" w:hint="default"/>
      </w:rPr>
    </w:lvl>
    <w:lvl w:ilvl="3" w:tplc="2E92EDF8">
      <w:start w:val="1"/>
      <w:numFmt w:val="bullet"/>
      <w:lvlText w:val=""/>
      <w:lvlJc w:val="left"/>
      <w:pPr>
        <w:ind w:left="2880" w:hanging="360"/>
      </w:pPr>
      <w:rPr>
        <w:rFonts w:ascii="Symbol" w:hAnsi="Symbol" w:hint="default"/>
      </w:rPr>
    </w:lvl>
    <w:lvl w:ilvl="4" w:tplc="C29ED69E">
      <w:start w:val="1"/>
      <w:numFmt w:val="bullet"/>
      <w:lvlText w:val="o"/>
      <w:lvlJc w:val="left"/>
      <w:pPr>
        <w:ind w:left="3600" w:hanging="360"/>
      </w:pPr>
      <w:rPr>
        <w:rFonts w:ascii="Courier New" w:hAnsi="Courier New" w:hint="default"/>
      </w:rPr>
    </w:lvl>
    <w:lvl w:ilvl="5" w:tplc="E36ADE36">
      <w:start w:val="1"/>
      <w:numFmt w:val="bullet"/>
      <w:lvlText w:val=""/>
      <w:lvlJc w:val="left"/>
      <w:pPr>
        <w:ind w:left="4320" w:hanging="360"/>
      </w:pPr>
      <w:rPr>
        <w:rFonts w:ascii="Wingdings" w:hAnsi="Wingdings" w:hint="default"/>
      </w:rPr>
    </w:lvl>
    <w:lvl w:ilvl="6" w:tplc="53705D1A">
      <w:start w:val="1"/>
      <w:numFmt w:val="bullet"/>
      <w:lvlText w:val=""/>
      <w:lvlJc w:val="left"/>
      <w:pPr>
        <w:ind w:left="5040" w:hanging="360"/>
      </w:pPr>
      <w:rPr>
        <w:rFonts w:ascii="Symbol" w:hAnsi="Symbol" w:hint="default"/>
      </w:rPr>
    </w:lvl>
    <w:lvl w:ilvl="7" w:tplc="08EEDB8C">
      <w:start w:val="1"/>
      <w:numFmt w:val="bullet"/>
      <w:lvlText w:val="o"/>
      <w:lvlJc w:val="left"/>
      <w:pPr>
        <w:ind w:left="5760" w:hanging="360"/>
      </w:pPr>
      <w:rPr>
        <w:rFonts w:ascii="Courier New" w:hAnsi="Courier New" w:hint="default"/>
      </w:rPr>
    </w:lvl>
    <w:lvl w:ilvl="8" w:tplc="27925E06">
      <w:start w:val="1"/>
      <w:numFmt w:val="bullet"/>
      <w:lvlText w:val=""/>
      <w:lvlJc w:val="left"/>
      <w:pPr>
        <w:ind w:left="6480" w:hanging="360"/>
      </w:pPr>
      <w:rPr>
        <w:rFonts w:ascii="Wingdings" w:hAnsi="Wingdings" w:hint="default"/>
      </w:rPr>
    </w:lvl>
  </w:abstractNum>
  <w:abstractNum w:abstractNumId="53"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5" w15:restartNumberingAfterBreak="0">
    <w:nsid w:val="65431089"/>
    <w:multiLevelType w:val="hybridMultilevel"/>
    <w:tmpl w:val="C64E1CE0"/>
    <w:lvl w:ilvl="0" w:tplc="41166714">
      <w:start w:val="1"/>
      <w:numFmt w:val="bullet"/>
      <w:lvlText w:val=""/>
      <w:lvlJc w:val="left"/>
      <w:pPr>
        <w:ind w:left="720" w:hanging="360"/>
      </w:pPr>
      <w:rPr>
        <w:rFonts w:ascii="Symbol" w:hAnsi="Symbol" w:hint="default"/>
      </w:rPr>
    </w:lvl>
    <w:lvl w:ilvl="1" w:tplc="F34A149A">
      <w:start w:val="1"/>
      <w:numFmt w:val="bullet"/>
      <w:lvlText w:val=""/>
      <w:lvlJc w:val="left"/>
      <w:pPr>
        <w:ind w:left="1440" w:hanging="360"/>
      </w:pPr>
      <w:rPr>
        <w:rFonts w:ascii="Symbol" w:hAnsi="Symbol" w:hint="default"/>
      </w:rPr>
    </w:lvl>
    <w:lvl w:ilvl="2" w:tplc="D1925368">
      <w:start w:val="1"/>
      <w:numFmt w:val="bullet"/>
      <w:lvlText w:val=""/>
      <w:lvlJc w:val="left"/>
      <w:pPr>
        <w:ind w:left="2160" w:hanging="360"/>
      </w:pPr>
      <w:rPr>
        <w:rFonts w:ascii="Wingdings" w:hAnsi="Wingdings" w:hint="default"/>
      </w:rPr>
    </w:lvl>
    <w:lvl w:ilvl="3" w:tplc="1D3E49CA">
      <w:start w:val="1"/>
      <w:numFmt w:val="bullet"/>
      <w:lvlText w:val=""/>
      <w:lvlJc w:val="left"/>
      <w:pPr>
        <w:ind w:left="2880" w:hanging="360"/>
      </w:pPr>
      <w:rPr>
        <w:rFonts w:ascii="Symbol" w:hAnsi="Symbol" w:hint="default"/>
      </w:rPr>
    </w:lvl>
    <w:lvl w:ilvl="4" w:tplc="52C8484E">
      <w:start w:val="1"/>
      <w:numFmt w:val="bullet"/>
      <w:lvlText w:val="o"/>
      <w:lvlJc w:val="left"/>
      <w:pPr>
        <w:ind w:left="3600" w:hanging="360"/>
      </w:pPr>
      <w:rPr>
        <w:rFonts w:ascii="Courier New" w:hAnsi="Courier New" w:hint="default"/>
      </w:rPr>
    </w:lvl>
    <w:lvl w:ilvl="5" w:tplc="69A0A9C6">
      <w:start w:val="1"/>
      <w:numFmt w:val="bullet"/>
      <w:lvlText w:val=""/>
      <w:lvlJc w:val="left"/>
      <w:pPr>
        <w:ind w:left="4320" w:hanging="360"/>
      </w:pPr>
      <w:rPr>
        <w:rFonts w:ascii="Wingdings" w:hAnsi="Wingdings" w:hint="default"/>
      </w:rPr>
    </w:lvl>
    <w:lvl w:ilvl="6" w:tplc="C51C6700">
      <w:start w:val="1"/>
      <w:numFmt w:val="bullet"/>
      <w:lvlText w:val=""/>
      <w:lvlJc w:val="left"/>
      <w:pPr>
        <w:ind w:left="5040" w:hanging="360"/>
      </w:pPr>
      <w:rPr>
        <w:rFonts w:ascii="Symbol" w:hAnsi="Symbol" w:hint="default"/>
      </w:rPr>
    </w:lvl>
    <w:lvl w:ilvl="7" w:tplc="C9EAA95A">
      <w:start w:val="1"/>
      <w:numFmt w:val="bullet"/>
      <w:lvlText w:val="o"/>
      <w:lvlJc w:val="left"/>
      <w:pPr>
        <w:ind w:left="5760" w:hanging="360"/>
      </w:pPr>
      <w:rPr>
        <w:rFonts w:ascii="Courier New" w:hAnsi="Courier New" w:hint="default"/>
      </w:rPr>
    </w:lvl>
    <w:lvl w:ilvl="8" w:tplc="713A2B8E">
      <w:start w:val="1"/>
      <w:numFmt w:val="bullet"/>
      <w:lvlText w:val=""/>
      <w:lvlJc w:val="left"/>
      <w:pPr>
        <w:ind w:left="6480" w:hanging="360"/>
      </w:pPr>
      <w:rPr>
        <w:rFonts w:ascii="Wingdings" w:hAnsi="Wingdings" w:hint="default"/>
      </w:rPr>
    </w:lvl>
  </w:abstractNum>
  <w:abstractNum w:abstractNumId="56" w15:restartNumberingAfterBreak="0">
    <w:nsid w:val="65B3C860"/>
    <w:multiLevelType w:val="hybridMultilevel"/>
    <w:tmpl w:val="D966A6C4"/>
    <w:lvl w:ilvl="0" w:tplc="4ABA303E">
      <w:start w:val="1"/>
      <w:numFmt w:val="bullet"/>
      <w:lvlText w:val=""/>
      <w:lvlJc w:val="left"/>
      <w:pPr>
        <w:ind w:left="720" w:hanging="360"/>
      </w:pPr>
      <w:rPr>
        <w:rFonts w:ascii="Symbol" w:hAnsi="Symbol" w:hint="default"/>
      </w:rPr>
    </w:lvl>
    <w:lvl w:ilvl="1" w:tplc="1FC051B2">
      <w:start w:val="1"/>
      <w:numFmt w:val="bullet"/>
      <w:lvlText w:val=""/>
      <w:lvlJc w:val="left"/>
      <w:pPr>
        <w:ind w:left="1440" w:hanging="360"/>
      </w:pPr>
      <w:rPr>
        <w:rFonts w:ascii="Symbol" w:hAnsi="Symbol" w:hint="default"/>
      </w:rPr>
    </w:lvl>
    <w:lvl w:ilvl="2" w:tplc="882A18CC">
      <w:start w:val="1"/>
      <w:numFmt w:val="bullet"/>
      <w:lvlText w:val=""/>
      <w:lvlJc w:val="left"/>
      <w:pPr>
        <w:ind w:left="2160" w:hanging="360"/>
      </w:pPr>
      <w:rPr>
        <w:rFonts w:ascii="Wingdings" w:hAnsi="Wingdings" w:hint="default"/>
      </w:rPr>
    </w:lvl>
    <w:lvl w:ilvl="3" w:tplc="D37AA1C8">
      <w:start w:val="1"/>
      <w:numFmt w:val="bullet"/>
      <w:lvlText w:val=""/>
      <w:lvlJc w:val="left"/>
      <w:pPr>
        <w:ind w:left="2880" w:hanging="360"/>
      </w:pPr>
      <w:rPr>
        <w:rFonts w:ascii="Symbol" w:hAnsi="Symbol" w:hint="default"/>
      </w:rPr>
    </w:lvl>
    <w:lvl w:ilvl="4" w:tplc="17B60A4E">
      <w:start w:val="1"/>
      <w:numFmt w:val="bullet"/>
      <w:lvlText w:val="o"/>
      <w:lvlJc w:val="left"/>
      <w:pPr>
        <w:ind w:left="3600" w:hanging="360"/>
      </w:pPr>
      <w:rPr>
        <w:rFonts w:ascii="Courier New" w:hAnsi="Courier New" w:hint="default"/>
      </w:rPr>
    </w:lvl>
    <w:lvl w:ilvl="5" w:tplc="BB18FC54">
      <w:start w:val="1"/>
      <w:numFmt w:val="bullet"/>
      <w:lvlText w:val=""/>
      <w:lvlJc w:val="left"/>
      <w:pPr>
        <w:ind w:left="4320" w:hanging="360"/>
      </w:pPr>
      <w:rPr>
        <w:rFonts w:ascii="Wingdings" w:hAnsi="Wingdings" w:hint="default"/>
      </w:rPr>
    </w:lvl>
    <w:lvl w:ilvl="6" w:tplc="D396CD32">
      <w:start w:val="1"/>
      <w:numFmt w:val="bullet"/>
      <w:lvlText w:val=""/>
      <w:lvlJc w:val="left"/>
      <w:pPr>
        <w:ind w:left="5040" w:hanging="360"/>
      </w:pPr>
      <w:rPr>
        <w:rFonts w:ascii="Symbol" w:hAnsi="Symbol" w:hint="default"/>
      </w:rPr>
    </w:lvl>
    <w:lvl w:ilvl="7" w:tplc="9118C570">
      <w:start w:val="1"/>
      <w:numFmt w:val="bullet"/>
      <w:lvlText w:val="o"/>
      <w:lvlJc w:val="left"/>
      <w:pPr>
        <w:ind w:left="5760" w:hanging="360"/>
      </w:pPr>
      <w:rPr>
        <w:rFonts w:ascii="Courier New" w:hAnsi="Courier New" w:hint="default"/>
      </w:rPr>
    </w:lvl>
    <w:lvl w:ilvl="8" w:tplc="CE341C6A">
      <w:start w:val="1"/>
      <w:numFmt w:val="bullet"/>
      <w:lvlText w:val=""/>
      <w:lvlJc w:val="left"/>
      <w:pPr>
        <w:ind w:left="6480" w:hanging="360"/>
      </w:pPr>
      <w:rPr>
        <w:rFonts w:ascii="Wingdings" w:hAnsi="Wingdings" w:hint="default"/>
      </w:rPr>
    </w:lvl>
  </w:abstractNum>
  <w:abstractNum w:abstractNumId="57" w15:restartNumberingAfterBreak="0">
    <w:nsid w:val="6981E99B"/>
    <w:multiLevelType w:val="hybridMultilevel"/>
    <w:tmpl w:val="CA5006A4"/>
    <w:lvl w:ilvl="0" w:tplc="2F12117E">
      <w:start w:val="1"/>
      <w:numFmt w:val="bullet"/>
      <w:lvlText w:val=""/>
      <w:lvlJc w:val="left"/>
      <w:pPr>
        <w:ind w:left="720" w:hanging="360"/>
      </w:pPr>
      <w:rPr>
        <w:rFonts w:ascii="Symbol" w:hAnsi="Symbol" w:hint="default"/>
      </w:rPr>
    </w:lvl>
    <w:lvl w:ilvl="1" w:tplc="669611DE">
      <w:start w:val="1"/>
      <w:numFmt w:val="bullet"/>
      <w:lvlText w:val=""/>
      <w:lvlJc w:val="left"/>
      <w:pPr>
        <w:ind w:left="1440" w:hanging="360"/>
      </w:pPr>
      <w:rPr>
        <w:rFonts w:ascii="Symbol" w:hAnsi="Symbol" w:hint="default"/>
      </w:rPr>
    </w:lvl>
    <w:lvl w:ilvl="2" w:tplc="AD1A2CCE">
      <w:start w:val="1"/>
      <w:numFmt w:val="bullet"/>
      <w:lvlText w:val=""/>
      <w:lvlJc w:val="left"/>
      <w:pPr>
        <w:ind w:left="2160" w:hanging="360"/>
      </w:pPr>
      <w:rPr>
        <w:rFonts w:ascii="Wingdings" w:hAnsi="Wingdings" w:hint="default"/>
      </w:rPr>
    </w:lvl>
    <w:lvl w:ilvl="3" w:tplc="4D9494FA">
      <w:start w:val="1"/>
      <w:numFmt w:val="bullet"/>
      <w:lvlText w:val=""/>
      <w:lvlJc w:val="left"/>
      <w:pPr>
        <w:ind w:left="2880" w:hanging="360"/>
      </w:pPr>
      <w:rPr>
        <w:rFonts w:ascii="Symbol" w:hAnsi="Symbol" w:hint="default"/>
      </w:rPr>
    </w:lvl>
    <w:lvl w:ilvl="4" w:tplc="A4B2E7E6">
      <w:start w:val="1"/>
      <w:numFmt w:val="bullet"/>
      <w:lvlText w:val="o"/>
      <w:lvlJc w:val="left"/>
      <w:pPr>
        <w:ind w:left="3600" w:hanging="360"/>
      </w:pPr>
      <w:rPr>
        <w:rFonts w:ascii="Courier New" w:hAnsi="Courier New" w:hint="default"/>
      </w:rPr>
    </w:lvl>
    <w:lvl w:ilvl="5" w:tplc="F0A21618">
      <w:start w:val="1"/>
      <w:numFmt w:val="bullet"/>
      <w:lvlText w:val=""/>
      <w:lvlJc w:val="left"/>
      <w:pPr>
        <w:ind w:left="4320" w:hanging="360"/>
      </w:pPr>
      <w:rPr>
        <w:rFonts w:ascii="Wingdings" w:hAnsi="Wingdings" w:hint="default"/>
      </w:rPr>
    </w:lvl>
    <w:lvl w:ilvl="6" w:tplc="0B529300">
      <w:start w:val="1"/>
      <w:numFmt w:val="bullet"/>
      <w:lvlText w:val=""/>
      <w:lvlJc w:val="left"/>
      <w:pPr>
        <w:ind w:left="5040" w:hanging="360"/>
      </w:pPr>
      <w:rPr>
        <w:rFonts w:ascii="Symbol" w:hAnsi="Symbol" w:hint="default"/>
      </w:rPr>
    </w:lvl>
    <w:lvl w:ilvl="7" w:tplc="F8FECE46">
      <w:start w:val="1"/>
      <w:numFmt w:val="bullet"/>
      <w:lvlText w:val="o"/>
      <w:lvlJc w:val="left"/>
      <w:pPr>
        <w:ind w:left="5760" w:hanging="360"/>
      </w:pPr>
      <w:rPr>
        <w:rFonts w:ascii="Courier New" w:hAnsi="Courier New" w:hint="default"/>
      </w:rPr>
    </w:lvl>
    <w:lvl w:ilvl="8" w:tplc="0B1465AC">
      <w:start w:val="1"/>
      <w:numFmt w:val="bullet"/>
      <w:lvlText w:val=""/>
      <w:lvlJc w:val="left"/>
      <w:pPr>
        <w:ind w:left="6480" w:hanging="360"/>
      </w:pPr>
      <w:rPr>
        <w:rFonts w:ascii="Wingdings" w:hAnsi="Wingdings" w:hint="default"/>
      </w:rPr>
    </w:lvl>
  </w:abstractNum>
  <w:abstractNum w:abstractNumId="58"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B0B5CCA"/>
    <w:multiLevelType w:val="hybridMultilevel"/>
    <w:tmpl w:val="39665698"/>
    <w:lvl w:ilvl="0" w:tplc="77487AAC">
      <w:start w:val="1"/>
      <w:numFmt w:val="bullet"/>
      <w:lvlText w:val=""/>
      <w:lvlJc w:val="left"/>
      <w:pPr>
        <w:ind w:left="720" w:hanging="360"/>
      </w:pPr>
      <w:rPr>
        <w:rFonts w:ascii="Symbol" w:hAnsi="Symbol" w:hint="default"/>
      </w:rPr>
    </w:lvl>
    <w:lvl w:ilvl="1" w:tplc="7890C36C">
      <w:start w:val="1"/>
      <w:numFmt w:val="bullet"/>
      <w:lvlText w:val=""/>
      <w:lvlJc w:val="left"/>
      <w:pPr>
        <w:ind w:left="1440" w:hanging="360"/>
      </w:pPr>
      <w:rPr>
        <w:rFonts w:ascii="Symbol" w:hAnsi="Symbol" w:hint="default"/>
      </w:rPr>
    </w:lvl>
    <w:lvl w:ilvl="2" w:tplc="7862BD3C">
      <w:start w:val="1"/>
      <w:numFmt w:val="bullet"/>
      <w:lvlText w:val=""/>
      <w:lvlJc w:val="left"/>
      <w:pPr>
        <w:ind w:left="2160" w:hanging="360"/>
      </w:pPr>
      <w:rPr>
        <w:rFonts w:ascii="Wingdings" w:hAnsi="Wingdings" w:hint="default"/>
      </w:rPr>
    </w:lvl>
    <w:lvl w:ilvl="3" w:tplc="2E1C6A60">
      <w:start w:val="1"/>
      <w:numFmt w:val="bullet"/>
      <w:lvlText w:val=""/>
      <w:lvlJc w:val="left"/>
      <w:pPr>
        <w:ind w:left="2880" w:hanging="360"/>
      </w:pPr>
      <w:rPr>
        <w:rFonts w:ascii="Symbol" w:hAnsi="Symbol" w:hint="default"/>
      </w:rPr>
    </w:lvl>
    <w:lvl w:ilvl="4" w:tplc="58B22BA0">
      <w:start w:val="1"/>
      <w:numFmt w:val="bullet"/>
      <w:lvlText w:val="o"/>
      <w:lvlJc w:val="left"/>
      <w:pPr>
        <w:ind w:left="3600" w:hanging="360"/>
      </w:pPr>
      <w:rPr>
        <w:rFonts w:ascii="Courier New" w:hAnsi="Courier New" w:hint="default"/>
      </w:rPr>
    </w:lvl>
    <w:lvl w:ilvl="5" w:tplc="0D0CEEE6">
      <w:start w:val="1"/>
      <w:numFmt w:val="bullet"/>
      <w:lvlText w:val=""/>
      <w:lvlJc w:val="left"/>
      <w:pPr>
        <w:ind w:left="4320" w:hanging="360"/>
      </w:pPr>
      <w:rPr>
        <w:rFonts w:ascii="Wingdings" w:hAnsi="Wingdings" w:hint="default"/>
      </w:rPr>
    </w:lvl>
    <w:lvl w:ilvl="6" w:tplc="AC3023DA">
      <w:start w:val="1"/>
      <w:numFmt w:val="bullet"/>
      <w:lvlText w:val=""/>
      <w:lvlJc w:val="left"/>
      <w:pPr>
        <w:ind w:left="5040" w:hanging="360"/>
      </w:pPr>
      <w:rPr>
        <w:rFonts w:ascii="Symbol" w:hAnsi="Symbol" w:hint="default"/>
      </w:rPr>
    </w:lvl>
    <w:lvl w:ilvl="7" w:tplc="C240A934">
      <w:start w:val="1"/>
      <w:numFmt w:val="bullet"/>
      <w:lvlText w:val="o"/>
      <w:lvlJc w:val="left"/>
      <w:pPr>
        <w:ind w:left="5760" w:hanging="360"/>
      </w:pPr>
      <w:rPr>
        <w:rFonts w:ascii="Courier New" w:hAnsi="Courier New" w:hint="default"/>
      </w:rPr>
    </w:lvl>
    <w:lvl w:ilvl="8" w:tplc="D4963D6C">
      <w:start w:val="1"/>
      <w:numFmt w:val="bullet"/>
      <w:lvlText w:val=""/>
      <w:lvlJc w:val="left"/>
      <w:pPr>
        <w:ind w:left="6480" w:hanging="360"/>
      </w:pPr>
      <w:rPr>
        <w:rFonts w:ascii="Wingdings" w:hAnsi="Wingdings" w:hint="default"/>
      </w:rPr>
    </w:lvl>
  </w:abstractNum>
  <w:abstractNum w:abstractNumId="60" w15:restartNumberingAfterBreak="0">
    <w:nsid w:val="6B3669E2"/>
    <w:multiLevelType w:val="hybridMultilevel"/>
    <w:tmpl w:val="DCCE7D66"/>
    <w:lvl w:ilvl="0" w:tplc="11BCA05C">
      <w:start w:val="1"/>
      <w:numFmt w:val="bullet"/>
      <w:lvlText w:val=""/>
      <w:lvlJc w:val="left"/>
      <w:pPr>
        <w:ind w:left="720" w:hanging="360"/>
      </w:pPr>
      <w:rPr>
        <w:rFonts w:ascii="Symbol" w:hAnsi="Symbol" w:hint="default"/>
      </w:rPr>
    </w:lvl>
    <w:lvl w:ilvl="1" w:tplc="6B06409A">
      <w:start w:val="1"/>
      <w:numFmt w:val="bullet"/>
      <w:lvlText w:val="o"/>
      <w:lvlJc w:val="left"/>
      <w:pPr>
        <w:ind w:left="1440" w:hanging="360"/>
      </w:pPr>
      <w:rPr>
        <w:rFonts w:ascii="Courier New" w:hAnsi="Courier New" w:hint="default"/>
      </w:rPr>
    </w:lvl>
    <w:lvl w:ilvl="2" w:tplc="9FE23658">
      <w:start w:val="1"/>
      <w:numFmt w:val="bullet"/>
      <w:lvlText w:val=""/>
      <w:lvlJc w:val="left"/>
      <w:pPr>
        <w:ind w:left="2160" w:hanging="360"/>
      </w:pPr>
      <w:rPr>
        <w:rFonts w:ascii="Wingdings" w:hAnsi="Wingdings" w:hint="default"/>
      </w:rPr>
    </w:lvl>
    <w:lvl w:ilvl="3" w:tplc="1C4AA108">
      <w:start w:val="1"/>
      <w:numFmt w:val="bullet"/>
      <w:lvlText w:val=""/>
      <w:lvlJc w:val="left"/>
      <w:pPr>
        <w:ind w:left="2880" w:hanging="360"/>
      </w:pPr>
      <w:rPr>
        <w:rFonts w:ascii="Symbol" w:hAnsi="Symbol" w:hint="default"/>
      </w:rPr>
    </w:lvl>
    <w:lvl w:ilvl="4" w:tplc="293EB420">
      <w:start w:val="1"/>
      <w:numFmt w:val="bullet"/>
      <w:lvlText w:val="o"/>
      <w:lvlJc w:val="left"/>
      <w:pPr>
        <w:ind w:left="3600" w:hanging="360"/>
      </w:pPr>
      <w:rPr>
        <w:rFonts w:ascii="Courier New" w:hAnsi="Courier New" w:hint="default"/>
      </w:rPr>
    </w:lvl>
    <w:lvl w:ilvl="5" w:tplc="D384159A">
      <w:start w:val="1"/>
      <w:numFmt w:val="bullet"/>
      <w:lvlText w:val=""/>
      <w:lvlJc w:val="left"/>
      <w:pPr>
        <w:ind w:left="4320" w:hanging="360"/>
      </w:pPr>
      <w:rPr>
        <w:rFonts w:ascii="Wingdings" w:hAnsi="Wingdings" w:hint="default"/>
      </w:rPr>
    </w:lvl>
    <w:lvl w:ilvl="6" w:tplc="318AC19C">
      <w:start w:val="1"/>
      <w:numFmt w:val="bullet"/>
      <w:lvlText w:val=""/>
      <w:lvlJc w:val="left"/>
      <w:pPr>
        <w:ind w:left="5040" w:hanging="360"/>
      </w:pPr>
      <w:rPr>
        <w:rFonts w:ascii="Symbol" w:hAnsi="Symbol" w:hint="default"/>
      </w:rPr>
    </w:lvl>
    <w:lvl w:ilvl="7" w:tplc="2DA6AD8A">
      <w:start w:val="1"/>
      <w:numFmt w:val="bullet"/>
      <w:lvlText w:val="o"/>
      <w:lvlJc w:val="left"/>
      <w:pPr>
        <w:ind w:left="5760" w:hanging="360"/>
      </w:pPr>
      <w:rPr>
        <w:rFonts w:ascii="Courier New" w:hAnsi="Courier New" w:hint="default"/>
      </w:rPr>
    </w:lvl>
    <w:lvl w:ilvl="8" w:tplc="2B909C70">
      <w:start w:val="1"/>
      <w:numFmt w:val="bullet"/>
      <w:lvlText w:val=""/>
      <w:lvlJc w:val="left"/>
      <w:pPr>
        <w:ind w:left="6480" w:hanging="360"/>
      </w:pPr>
      <w:rPr>
        <w:rFonts w:ascii="Wingdings" w:hAnsi="Wingdings" w:hint="default"/>
      </w:rPr>
    </w:lvl>
  </w:abstractNum>
  <w:abstractNum w:abstractNumId="6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D06EE0"/>
    <w:multiLevelType w:val="hybridMultilevel"/>
    <w:tmpl w:val="99804318"/>
    <w:lvl w:ilvl="0" w:tplc="816694E8">
      <w:start w:val="1"/>
      <w:numFmt w:val="bullet"/>
      <w:lvlText w:val=""/>
      <w:lvlJc w:val="left"/>
      <w:pPr>
        <w:ind w:left="720" w:hanging="360"/>
      </w:pPr>
      <w:rPr>
        <w:rFonts w:ascii="Symbol" w:hAnsi="Symbol" w:hint="default"/>
      </w:rPr>
    </w:lvl>
    <w:lvl w:ilvl="1" w:tplc="08BA3242">
      <w:start w:val="1"/>
      <w:numFmt w:val="bullet"/>
      <w:lvlText w:val="o"/>
      <w:lvlJc w:val="left"/>
      <w:pPr>
        <w:ind w:left="1440" w:hanging="360"/>
      </w:pPr>
      <w:rPr>
        <w:rFonts w:ascii="Courier New" w:hAnsi="Courier New" w:hint="default"/>
      </w:rPr>
    </w:lvl>
    <w:lvl w:ilvl="2" w:tplc="5F9408FC">
      <w:start w:val="1"/>
      <w:numFmt w:val="bullet"/>
      <w:lvlText w:val=""/>
      <w:lvlJc w:val="left"/>
      <w:pPr>
        <w:ind w:left="2160" w:hanging="360"/>
      </w:pPr>
      <w:rPr>
        <w:rFonts w:ascii="Wingdings" w:hAnsi="Wingdings" w:hint="default"/>
      </w:rPr>
    </w:lvl>
    <w:lvl w:ilvl="3" w:tplc="0F0CC5A0">
      <w:start w:val="1"/>
      <w:numFmt w:val="bullet"/>
      <w:lvlText w:val=""/>
      <w:lvlJc w:val="left"/>
      <w:pPr>
        <w:ind w:left="2880" w:hanging="360"/>
      </w:pPr>
      <w:rPr>
        <w:rFonts w:ascii="Symbol" w:hAnsi="Symbol" w:hint="default"/>
      </w:rPr>
    </w:lvl>
    <w:lvl w:ilvl="4" w:tplc="11D473D0">
      <w:start w:val="1"/>
      <w:numFmt w:val="bullet"/>
      <w:lvlText w:val="o"/>
      <w:lvlJc w:val="left"/>
      <w:pPr>
        <w:ind w:left="3600" w:hanging="360"/>
      </w:pPr>
      <w:rPr>
        <w:rFonts w:ascii="Courier New" w:hAnsi="Courier New" w:hint="default"/>
      </w:rPr>
    </w:lvl>
    <w:lvl w:ilvl="5" w:tplc="541C2CDC">
      <w:start w:val="1"/>
      <w:numFmt w:val="bullet"/>
      <w:lvlText w:val=""/>
      <w:lvlJc w:val="left"/>
      <w:pPr>
        <w:ind w:left="4320" w:hanging="360"/>
      </w:pPr>
      <w:rPr>
        <w:rFonts w:ascii="Wingdings" w:hAnsi="Wingdings" w:hint="default"/>
      </w:rPr>
    </w:lvl>
    <w:lvl w:ilvl="6" w:tplc="48B4B6F4">
      <w:start w:val="1"/>
      <w:numFmt w:val="bullet"/>
      <w:lvlText w:val=""/>
      <w:lvlJc w:val="left"/>
      <w:pPr>
        <w:ind w:left="5040" w:hanging="360"/>
      </w:pPr>
      <w:rPr>
        <w:rFonts w:ascii="Symbol" w:hAnsi="Symbol" w:hint="default"/>
      </w:rPr>
    </w:lvl>
    <w:lvl w:ilvl="7" w:tplc="1CE2564E">
      <w:start w:val="1"/>
      <w:numFmt w:val="bullet"/>
      <w:lvlText w:val="o"/>
      <w:lvlJc w:val="left"/>
      <w:pPr>
        <w:ind w:left="5760" w:hanging="360"/>
      </w:pPr>
      <w:rPr>
        <w:rFonts w:ascii="Courier New" w:hAnsi="Courier New" w:hint="default"/>
      </w:rPr>
    </w:lvl>
    <w:lvl w:ilvl="8" w:tplc="79D6AE12">
      <w:start w:val="1"/>
      <w:numFmt w:val="bullet"/>
      <w:lvlText w:val=""/>
      <w:lvlJc w:val="left"/>
      <w:pPr>
        <w:ind w:left="6480" w:hanging="360"/>
      </w:pPr>
      <w:rPr>
        <w:rFonts w:ascii="Wingdings" w:hAnsi="Wingdings" w:hint="default"/>
      </w:rPr>
    </w:lvl>
  </w:abstractNum>
  <w:abstractNum w:abstractNumId="64" w15:restartNumberingAfterBreak="0">
    <w:nsid w:val="6E964348"/>
    <w:multiLevelType w:val="hybridMultilevel"/>
    <w:tmpl w:val="5D1A3368"/>
    <w:lvl w:ilvl="0" w:tplc="639A7DA6">
      <w:start w:val="1"/>
      <w:numFmt w:val="bullet"/>
      <w:lvlText w:val=""/>
      <w:lvlJc w:val="left"/>
      <w:pPr>
        <w:ind w:left="720" w:hanging="360"/>
      </w:pPr>
      <w:rPr>
        <w:rFonts w:ascii="Symbol" w:hAnsi="Symbol" w:hint="default"/>
      </w:rPr>
    </w:lvl>
    <w:lvl w:ilvl="1" w:tplc="CBB42FC4">
      <w:start w:val="1"/>
      <w:numFmt w:val="bullet"/>
      <w:lvlText w:val="o"/>
      <w:lvlJc w:val="left"/>
      <w:pPr>
        <w:ind w:left="1440" w:hanging="360"/>
      </w:pPr>
      <w:rPr>
        <w:rFonts w:ascii="Courier New" w:hAnsi="Courier New" w:hint="default"/>
      </w:rPr>
    </w:lvl>
    <w:lvl w:ilvl="2" w:tplc="B7966B20">
      <w:start w:val="1"/>
      <w:numFmt w:val="bullet"/>
      <w:lvlText w:val=""/>
      <w:lvlJc w:val="left"/>
      <w:pPr>
        <w:ind w:left="2160" w:hanging="360"/>
      </w:pPr>
      <w:rPr>
        <w:rFonts w:ascii="Wingdings" w:hAnsi="Wingdings" w:hint="default"/>
      </w:rPr>
    </w:lvl>
    <w:lvl w:ilvl="3" w:tplc="2E586E60">
      <w:start w:val="1"/>
      <w:numFmt w:val="bullet"/>
      <w:lvlText w:val=""/>
      <w:lvlJc w:val="left"/>
      <w:pPr>
        <w:ind w:left="2880" w:hanging="360"/>
      </w:pPr>
      <w:rPr>
        <w:rFonts w:ascii="Symbol" w:hAnsi="Symbol" w:hint="default"/>
      </w:rPr>
    </w:lvl>
    <w:lvl w:ilvl="4" w:tplc="BEC295B6">
      <w:start w:val="1"/>
      <w:numFmt w:val="bullet"/>
      <w:lvlText w:val="o"/>
      <w:lvlJc w:val="left"/>
      <w:pPr>
        <w:ind w:left="3600" w:hanging="360"/>
      </w:pPr>
      <w:rPr>
        <w:rFonts w:ascii="Courier New" w:hAnsi="Courier New" w:hint="default"/>
      </w:rPr>
    </w:lvl>
    <w:lvl w:ilvl="5" w:tplc="F94A503C">
      <w:start w:val="1"/>
      <w:numFmt w:val="bullet"/>
      <w:lvlText w:val=""/>
      <w:lvlJc w:val="left"/>
      <w:pPr>
        <w:ind w:left="4320" w:hanging="360"/>
      </w:pPr>
      <w:rPr>
        <w:rFonts w:ascii="Wingdings" w:hAnsi="Wingdings" w:hint="default"/>
      </w:rPr>
    </w:lvl>
    <w:lvl w:ilvl="6" w:tplc="784C6C24">
      <w:start w:val="1"/>
      <w:numFmt w:val="bullet"/>
      <w:lvlText w:val=""/>
      <w:lvlJc w:val="left"/>
      <w:pPr>
        <w:ind w:left="5040" w:hanging="360"/>
      </w:pPr>
      <w:rPr>
        <w:rFonts w:ascii="Symbol" w:hAnsi="Symbol" w:hint="default"/>
      </w:rPr>
    </w:lvl>
    <w:lvl w:ilvl="7" w:tplc="14626E22">
      <w:start w:val="1"/>
      <w:numFmt w:val="bullet"/>
      <w:lvlText w:val="o"/>
      <w:lvlJc w:val="left"/>
      <w:pPr>
        <w:ind w:left="5760" w:hanging="360"/>
      </w:pPr>
      <w:rPr>
        <w:rFonts w:ascii="Courier New" w:hAnsi="Courier New" w:hint="default"/>
      </w:rPr>
    </w:lvl>
    <w:lvl w:ilvl="8" w:tplc="9AD8C40C">
      <w:start w:val="1"/>
      <w:numFmt w:val="bullet"/>
      <w:lvlText w:val=""/>
      <w:lvlJc w:val="left"/>
      <w:pPr>
        <w:ind w:left="6480" w:hanging="360"/>
      </w:pPr>
      <w:rPr>
        <w:rFonts w:ascii="Wingdings" w:hAnsi="Wingdings" w:hint="default"/>
      </w:rPr>
    </w:lvl>
  </w:abstractNum>
  <w:abstractNum w:abstractNumId="6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6CBE14A"/>
    <w:multiLevelType w:val="hybridMultilevel"/>
    <w:tmpl w:val="0C4073E8"/>
    <w:lvl w:ilvl="0" w:tplc="0E5AEBEE">
      <w:start w:val="1"/>
      <w:numFmt w:val="bullet"/>
      <w:lvlText w:val=""/>
      <w:lvlJc w:val="left"/>
      <w:pPr>
        <w:ind w:left="720" w:hanging="360"/>
      </w:pPr>
      <w:rPr>
        <w:rFonts w:ascii="Symbol" w:hAnsi="Symbol" w:hint="default"/>
      </w:rPr>
    </w:lvl>
    <w:lvl w:ilvl="1" w:tplc="C1545476">
      <w:start w:val="1"/>
      <w:numFmt w:val="bullet"/>
      <w:lvlText w:val=""/>
      <w:lvlJc w:val="left"/>
      <w:pPr>
        <w:ind w:left="1440" w:hanging="360"/>
      </w:pPr>
      <w:rPr>
        <w:rFonts w:ascii="Symbol" w:hAnsi="Symbol" w:hint="default"/>
      </w:rPr>
    </w:lvl>
    <w:lvl w:ilvl="2" w:tplc="935EFBE6">
      <w:start w:val="1"/>
      <w:numFmt w:val="bullet"/>
      <w:lvlText w:val=""/>
      <w:lvlJc w:val="left"/>
      <w:pPr>
        <w:ind w:left="2160" w:hanging="360"/>
      </w:pPr>
      <w:rPr>
        <w:rFonts w:ascii="Wingdings" w:hAnsi="Wingdings" w:hint="default"/>
      </w:rPr>
    </w:lvl>
    <w:lvl w:ilvl="3" w:tplc="5978AEF0">
      <w:start w:val="1"/>
      <w:numFmt w:val="bullet"/>
      <w:lvlText w:val=""/>
      <w:lvlJc w:val="left"/>
      <w:pPr>
        <w:ind w:left="2880" w:hanging="360"/>
      </w:pPr>
      <w:rPr>
        <w:rFonts w:ascii="Symbol" w:hAnsi="Symbol" w:hint="default"/>
      </w:rPr>
    </w:lvl>
    <w:lvl w:ilvl="4" w:tplc="DC987208">
      <w:start w:val="1"/>
      <w:numFmt w:val="bullet"/>
      <w:lvlText w:val="o"/>
      <w:lvlJc w:val="left"/>
      <w:pPr>
        <w:ind w:left="3600" w:hanging="360"/>
      </w:pPr>
      <w:rPr>
        <w:rFonts w:ascii="Courier New" w:hAnsi="Courier New" w:hint="default"/>
      </w:rPr>
    </w:lvl>
    <w:lvl w:ilvl="5" w:tplc="29F0492E">
      <w:start w:val="1"/>
      <w:numFmt w:val="bullet"/>
      <w:lvlText w:val=""/>
      <w:lvlJc w:val="left"/>
      <w:pPr>
        <w:ind w:left="4320" w:hanging="360"/>
      </w:pPr>
      <w:rPr>
        <w:rFonts w:ascii="Wingdings" w:hAnsi="Wingdings" w:hint="default"/>
      </w:rPr>
    </w:lvl>
    <w:lvl w:ilvl="6" w:tplc="EAD80656">
      <w:start w:val="1"/>
      <w:numFmt w:val="bullet"/>
      <w:lvlText w:val=""/>
      <w:lvlJc w:val="left"/>
      <w:pPr>
        <w:ind w:left="5040" w:hanging="360"/>
      </w:pPr>
      <w:rPr>
        <w:rFonts w:ascii="Symbol" w:hAnsi="Symbol" w:hint="default"/>
      </w:rPr>
    </w:lvl>
    <w:lvl w:ilvl="7" w:tplc="520E3886">
      <w:start w:val="1"/>
      <w:numFmt w:val="bullet"/>
      <w:lvlText w:val="o"/>
      <w:lvlJc w:val="left"/>
      <w:pPr>
        <w:ind w:left="5760" w:hanging="360"/>
      </w:pPr>
      <w:rPr>
        <w:rFonts w:ascii="Courier New" w:hAnsi="Courier New" w:hint="default"/>
      </w:rPr>
    </w:lvl>
    <w:lvl w:ilvl="8" w:tplc="CE60D8D2">
      <w:start w:val="1"/>
      <w:numFmt w:val="bullet"/>
      <w:lvlText w:val=""/>
      <w:lvlJc w:val="left"/>
      <w:pPr>
        <w:ind w:left="6480" w:hanging="360"/>
      </w:pPr>
      <w:rPr>
        <w:rFonts w:ascii="Wingdings" w:hAnsi="Wingdings" w:hint="default"/>
      </w:rPr>
    </w:lvl>
  </w:abstractNum>
  <w:abstractNum w:abstractNumId="68" w15:restartNumberingAfterBreak="0">
    <w:nsid w:val="787C35B5"/>
    <w:multiLevelType w:val="hybridMultilevel"/>
    <w:tmpl w:val="9E360F46"/>
    <w:lvl w:ilvl="0" w:tplc="77B6F83A">
      <w:start w:val="1"/>
      <w:numFmt w:val="bullet"/>
      <w:lvlText w:val=""/>
      <w:lvlJc w:val="left"/>
      <w:pPr>
        <w:ind w:left="720" w:hanging="360"/>
      </w:pPr>
      <w:rPr>
        <w:rFonts w:ascii="Symbol" w:hAnsi="Symbol" w:hint="default"/>
      </w:rPr>
    </w:lvl>
    <w:lvl w:ilvl="1" w:tplc="956251A2">
      <w:start w:val="1"/>
      <w:numFmt w:val="bullet"/>
      <w:lvlText w:val="o"/>
      <w:lvlJc w:val="left"/>
      <w:pPr>
        <w:ind w:left="1440" w:hanging="360"/>
      </w:pPr>
      <w:rPr>
        <w:rFonts w:ascii="Courier New" w:hAnsi="Courier New" w:hint="default"/>
      </w:rPr>
    </w:lvl>
    <w:lvl w:ilvl="2" w:tplc="173CE138">
      <w:start w:val="1"/>
      <w:numFmt w:val="bullet"/>
      <w:lvlText w:val=""/>
      <w:lvlJc w:val="left"/>
      <w:pPr>
        <w:ind w:left="2160" w:hanging="360"/>
      </w:pPr>
      <w:rPr>
        <w:rFonts w:ascii="Wingdings" w:hAnsi="Wingdings" w:hint="default"/>
      </w:rPr>
    </w:lvl>
    <w:lvl w:ilvl="3" w:tplc="A578860A">
      <w:start w:val="1"/>
      <w:numFmt w:val="bullet"/>
      <w:lvlText w:val=""/>
      <w:lvlJc w:val="left"/>
      <w:pPr>
        <w:ind w:left="2880" w:hanging="360"/>
      </w:pPr>
      <w:rPr>
        <w:rFonts w:ascii="Symbol" w:hAnsi="Symbol" w:hint="default"/>
      </w:rPr>
    </w:lvl>
    <w:lvl w:ilvl="4" w:tplc="9C54F212">
      <w:start w:val="1"/>
      <w:numFmt w:val="bullet"/>
      <w:lvlText w:val="o"/>
      <w:lvlJc w:val="left"/>
      <w:pPr>
        <w:ind w:left="3600" w:hanging="360"/>
      </w:pPr>
      <w:rPr>
        <w:rFonts w:ascii="Courier New" w:hAnsi="Courier New" w:hint="default"/>
      </w:rPr>
    </w:lvl>
    <w:lvl w:ilvl="5" w:tplc="3DB488EA">
      <w:start w:val="1"/>
      <w:numFmt w:val="bullet"/>
      <w:lvlText w:val=""/>
      <w:lvlJc w:val="left"/>
      <w:pPr>
        <w:ind w:left="4320" w:hanging="360"/>
      </w:pPr>
      <w:rPr>
        <w:rFonts w:ascii="Wingdings" w:hAnsi="Wingdings" w:hint="default"/>
      </w:rPr>
    </w:lvl>
    <w:lvl w:ilvl="6" w:tplc="F0FA6F9C">
      <w:start w:val="1"/>
      <w:numFmt w:val="bullet"/>
      <w:lvlText w:val=""/>
      <w:lvlJc w:val="left"/>
      <w:pPr>
        <w:ind w:left="5040" w:hanging="360"/>
      </w:pPr>
      <w:rPr>
        <w:rFonts w:ascii="Symbol" w:hAnsi="Symbol" w:hint="default"/>
      </w:rPr>
    </w:lvl>
    <w:lvl w:ilvl="7" w:tplc="159EB1AA">
      <w:start w:val="1"/>
      <w:numFmt w:val="bullet"/>
      <w:lvlText w:val="o"/>
      <w:lvlJc w:val="left"/>
      <w:pPr>
        <w:ind w:left="5760" w:hanging="360"/>
      </w:pPr>
      <w:rPr>
        <w:rFonts w:ascii="Courier New" w:hAnsi="Courier New" w:hint="default"/>
      </w:rPr>
    </w:lvl>
    <w:lvl w:ilvl="8" w:tplc="4E42CA6E">
      <w:start w:val="1"/>
      <w:numFmt w:val="bullet"/>
      <w:lvlText w:val=""/>
      <w:lvlJc w:val="left"/>
      <w:pPr>
        <w:ind w:left="6480" w:hanging="360"/>
      </w:pPr>
      <w:rPr>
        <w:rFonts w:ascii="Wingdings" w:hAnsi="Wingdings" w:hint="default"/>
      </w:rPr>
    </w:lvl>
  </w:abstractNum>
  <w:abstractNum w:abstractNumId="69"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9DD71CC"/>
    <w:multiLevelType w:val="hybridMultilevel"/>
    <w:tmpl w:val="EAC42382"/>
    <w:lvl w:ilvl="0" w:tplc="A0986AD0">
      <w:start w:val="1"/>
      <w:numFmt w:val="bullet"/>
      <w:lvlText w:val=""/>
      <w:lvlJc w:val="left"/>
      <w:pPr>
        <w:ind w:left="720" w:hanging="360"/>
      </w:pPr>
      <w:rPr>
        <w:rFonts w:ascii="Symbol" w:hAnsi="Symbol" w:hint="default"/>
      </w:rPr>
    </w:lvl>
    <w:lvl w:ilvl="1" w:tplc="1D4E85F6">
      <w:start w:val="1"/>
      <w:numFmt w:val="bullet"/>
      <w:lvlText w:val=""/>
      <w:lvlJc w:val="left"/>
      <w:pPr>
        <w:ind w:left="1440" w:hanging="360"/>
      </w:pPr>
      <w:rPr>
        <w:rFonts w:ascii="Symbol" w:hAnsi="Symbol" w:hint="default"/>
      </w:rPr>
    </w:lvl>
    <w:lvl w:ilvl="2" w:tplc="AE52F1E0">
      <w:start w:val="1"/>
      <w:numFmt w:val="bullet"/>
      <w:lvlText w:val=""/>
      <w:lvlJc w:val="left"/>
      <w:pPr>
        <w:ind w:left="2160" w:hanging="360"/>
      </w:pPr>
      <w:rPr>
        <w:rFonts w:ascii="Wingdings" w:hAnsi="Wingdings" w:hint="default"/>
      </w:rPr>
    </w:lvl>
    <w:lvl w:ilvl="3" w:tplc="C226DB02">
      <w:start w:val="1"/>
      <w:numFmt w:val="bullet"/>
      <w:lvlText w:val=""/>
      <w:lvlJc w:val="left"/>
      <w:pPr>
        <w:ind w:left="2880" w:hanging="360"/>
      </w:pPr>
      <w:rPr>
        <w:rFonts w:ascii="Symbol" w:hAnsi="Symbol" w:hint="default"/>
      </w:rPr>
    </w:lvl>
    <w:lvl w:ilvl="4" w:tplc="677C9888">
      <w:start w:val="1"/>
      <w:numFmt w:val="bullet"/>
      <w:lvlText w:val="o"/>
      <w:lvlJc w:val="left"/>
      <w:pPr>
        <w:ind w:left="3600" w:hanging="360"/>
      </w:pPr>
      <w:rPr>
        <w:rFonts w:ascii="Courier New" w:hAnsi="Courier New" w:hint="default"/>
      </w:rPr>
    </w:lvl>
    <w:lvl w:ilvl="5" w:tplc="3FAAC33E">
      <w:start w:val="1"/>
      <w:numFmt w:val="bullet"/>
      <w:lvlText w:val=""/>
      <w:lvlJc w:val="left"/>
      <w:pPr>
        <w:ind w:left="4320" w:hanging="360"/>
      </w:pPr>
      <w:rPr>
        <w:rFonts w:ascii="Wingdings" w:hAnsi="Wingdings" w:hint="default"/>
      </w:rPr>
    </w:lvl>
    <w:lvl w:ilvl="6" w:tplc="DEB09AD2">
      <w:start w:val="1"/>
      <w:numFmt w:val="bullet"/>
      <w:lvlText w:val=""/>
      <w:lvlJc w:val="left"/>
      <w:pPr>
        <w:ind w:left="5040" w:hanging="360"/>
      </w:pPr>
      <w:rPr>
        <w:rFonts w:ascii="Symbol" w:hAnsi="Symbol" w:hint="default"/>
      </w:rPr>
    </w:lvl>
    <w:lvl w:ilvl="7" w:tplc="E17C17E2">
      <w:start w:val="1"/>
      <w:numFmt w:val="bullet"/>
      <w:lvlText w:val="o"/>
      <w:lvlJc w:val="left"/>
      <w:pPr>
        <w:ind w:left="5760" w:hanging="360"/>
      </w:pPr>
      <w:rPr>
        <w:rFonts w:ascii="Courier New" w:hAnsi="Courier New" w:hint="default"/>
      </w:rPr>
    </w:lvl>
    <w:lvl w:ilvl="8" w:tplc="8CDAF3BA">
      <w:start w:val="1"/>
      <w:numFmt w:val="bullet"/>
      <w:lvlText w:val=""/>
      <w:lvlJc w:val="left"/>
      <w:pPr>
        <w:ind w:left="6480" w:hanging="360"/>
      </w:pPr>
      <w:rPr>
        <w:rFonts w:ascii="Wingdings" w:hAnsi="Wingdings" w:hint="default"/>
      </w:rPr>
    </w:lvl>
  </w:abstractNum>
  <w:abstractNum w:abstractNumId="71" w15:restartNumberingAfterBreak="0">
    <w:nsid w:val="7AC7E70A"/>
    <w:multiLevelType w:val="hybridMultilevel"/>
    <w:tmpl w:val="AC2EE06E"/>
    <w:lvl w:ilvl="0" w:tplc="9754EF6C">
      <w:start w:val="1"/>
      <w:numFmt w:val="bullet"/>
      <w:lvlText w:val=""/>
      <w:lvlJc w:val="left"/>
      <w:pPr>
        <w:ind w:left="720" w:hanging="360"/>
      </w:pPr>
      <w:rPr>
        <w:rFonts w:ascii="Symbol" w:hAnsi="Symbol" w:hint="default"/>
      </w:rPr>
    </w:lvl>
    <w:lvl w:ilvl="1" w:tplc="A91409E2">
      <w:start w:val="1"/>
      <w:numFmt w:val="bullet"/>
      <w:lvlText w:val=""/>
      <w:lvlJc w:val="left"/>
      <w:pPr>
        <w:ind w:left="1440" w:hanging="360"/>
      </w:pPr>
      <w:rPr>
        <w:rFonts w:ascii="Symbol" w:hAnsi="Symbol" w:hint="default"/>
      </w:rPr>
    </w:lvl>
    <w:lvl w:ilvl="2" w:tplc="9D96F09E">
      <w:start w:val="1"/>
      <w:numFmt w:val="bullet"/>
      <w:lvlText w:val=""/>
      <w:lvlJc w:val="left"/>
      <w:pPr>
        <w:ind w:left="2160" w:hanging="360"/>
      </w:pPr>
      <w:rPr>
        <w:rFonts w:ascii="Wingdings" w:hAnsi="Wingdings" w:hint="default"/>
      </w:rPr>
    </w:lvl>
    <w:lvl w:ilvl="3" w:tplc="A26A62D4">
      <w:start w:val="1"/>
      <w:numFmt w:val="bullet"/>
      <w:lvlText w:val=""/>
      <w:lvlJc w:val="left"/>
      <w:pPr>
        <w:ind w:left="2880" w:hanging="360"/>
      </w:pPr>
      <w:rPr>
        <w:rFonts w:ascii="Symbol" w:hAnsi="Symbol" w:hint="default"/>
      </w:rPr>
    </w:lvl>
    <w:lvl w:ilvl="4" w:tplc="FB3A6C06">
      <w:start w:val="1"/>
      <w:numFmt w:val="bullet"/>
      <w:lvlText w:val="o"/>
      <w:lvlJc w:val="left"/>
      <w:pPr>
        <w:ind w:left="3600" w:hanging="360"/>
      </w:pPr>
      <w:rPr>
        <w:rFonts w:ascii="Courier New" w:hAnsi="Courier New" w:hint="default"/>
      </w:rPr>
    </w:lvl>
    <w:lvl w:ilvl="5" w:tplc="824C435C">
      <w:start w:val="1"/>
      <w:numFmt w:val="bullet"/>
      <w:lvlText w:val=""/>
      <w:lvlJc w:val="left"/>
      <w:pPr>
        <w:ind w:left="4320" w:hanging="360"/>
      </w:pPr>
      <w:rPr>
        <w:rFonts w:ascii="Wingdings" w:hAnsi="Wingdings" w:hint="default"/>
      </w:rPr>
    </w:lvl>
    <w:lvl w:ilvl="6" w:tplc="9F48F546">
      <w:start w:val="1"/>
      <w:numFmt w:val="bullet"/>
      <w:lvlText w:val=""/>
      <w:lvlJc w:val="left"/>
      <w:pPr>
        <w:ind w:left="5040" w:hanging="360"/>
      </w:pPr>
      <w:rPr>
        <w:rFonts w:ascii="Symbol" w:hAnsi="Symbol" w:hint="default"/>
      </w:rPr>
    </w:lvl>
    <w:lvl w:ilvl="7" w:tplc="17C064F4">
      <w:start w:val="1"/>
      <w:numFmt w:val="bullet"/>
      <w:lvlText w:val="o"/>
      <w:lvlJc w:val="left"/>
      <w:pPr>
        <w:ind w:left="5760" w:hanging="360"/>
      </w:pPr>
      <w:rPr>
        <w:rFonts w:ascii="Courier New" w:hAnsi="Courier New" w:hint="default"/>
      </w:rPr>
    </w:lvl>
    <w:lvl w:ilvl="8" w:tplc="6032D7B0">
      <w:start w:val="1"/>
      <w:numFmt w:val="bullet"/>
      <w:lvlText w:val=""/>
      <w:lvlJc w:val="left"/>
      <w:pPr>
        <w:ind w:left="6480" w:hanging="360"/>
      </w:pPr>
      <w:rPr>
        <w:rFonts w:ascii="Wingdings" w:hAnsi="Wingdings" w:hint="default"/>
      </w:rPr>
    </w:lvl>
  </w:abstractNum>
  <w:abstractNum w:abstractNumId="72"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3" w15:restartNumberingAfterBreak="0">
    <w:nsid w:val="7CFDDD4C"/>
    <w:multiLevelType w:val="hybridMultilevel"/>
    <w:tmpl w:val="491C39B2"/>
    <w:lvl w:ilvl="0" w:tplc="D3E6A70A">
      <w:start w:val="1"/>
      <w:numFmt w:val="bullet"/>
      <w:lvlText w:val=""/>
      <w:lvlJc w:val="left"/>
      <w:pPr>
        <w:ind w:left="720" w:hanging="360"/>
      </w:pPr>
      <w:rPr>
        <w:rFonts w:ascii="Symbol" w:hAnsi="Symbol" w:hint="default"/>
      </w:rPr>
    </w:lvl>
    <w:lvl w:ilvl="1" w:tplc="A5AC22A0">
      <w:start w:val="1"/>
      <w:numFmt w:val="bullet"/>
      <w:lvlText w:val="o"/>
      <w:lvlJc w:val="left"/>
      <w:pPr>
        <w:ind w:left="1440" w:hanging="360"/>
      </w:pPr>
      <w:rPr>
        <w:rFonts w:ascii="Courier New" w:hAnsi="Courier New" w:hint="default"/>
      </w:rPr>
    </w:lvl>
    <w:lvl w:ilvl="2" w:tplc="DF88E070">
      <w:start w:val="1"/>
      <w:numFmt w:val="bullet"/>
      <w:lvlText w:val=""/>
      <w:lvlJc w:val="left"/>
      <w:pPr>
        <w:ind w:left="2160" w:hanging="360"/>
      </w:pPr>
      <w:rPr>
        <w:rFonts w:ascii="Wingdings" w:hAnsi="Wingdings" w:hint="default"/>
      </w:rPr>
    </w:lvl>
    <w:lvl w:ilvl="3" w:tplc="D388A64A">
      <w:start w:val="1"/>
      <w:numFmt w:val="bullet"/>
      <w:lvlText w:val=""/>
      <w:lvlJc w:val="left"/>
      <w:pPr>
        <w:ind w:left="2880" w:hanging="360"/>
      </w:pPr>
      <w:rPr>
        <w:rFonts w:ascii="Symbol" w:hAnsi="Symbol" w:hint="default"/>
      </w:rPr>
    </w:lvl>
    <w:lvl w:ilvl="4" w:tplc="E632B91A">
      <w:start w:val="1"/>
      <w:numFmt w:val="bullet"/>
      <w:lvlText w:val="o"/>
      <w:lvlJc w:val="left"/>
      <w:pPr>
        <w:ind w:left="3600" w:hanging="360"/>
      </w:pPr>
      <w:rPr>
        <w:rFonts w:ascii="Courier New" w:hAnsi="Courier New" w:hint="default"/>
      </w:rPr>
    </w:lvl>
    <w:lvl w:ilvl="5" w:tplc="A95A6490">
      <w:start w:val="1"/>
      <w:numFmt w:val="bullet"/>
      <w:lvlText w:val=""/>
      <w:lvlJc w:val="left"/>
      <w:pPr>
        <w:ind w:left="4320" w:hanging="360"/>
      </w:pPr>
      <w:rPr>
        <w:rFonts w:ascii="Wingdings" w:hAnsi="Wingdings" w:hint="default"/>
      </w:rPr>
    </w:lvl>
    <w:lvl w:ilvl="6" w:tplc="448E6B36">
      <w:start w:val="1"/>
      <w:numFmt w:val="bullet"/>
      <w:lvlText w:val=""/>
      <w:lvlJc w:val="left"/>
      <w:pPr>
        <w:ind w:left="5040" w:hanging="360"/>
      </w:pPr>
      <w:rPr>
        <w:rFonts w:ascii="Symbol" w:hAnsi="Symbol" w:hint="default"/>
      </w:rPr>
    </w:lvl>
    <w:lvl w:ilvl="7" w:tplc="66FEAE64">
      <w:start w:val="1"/>
      <w:numFmt w:val="bullet"/>
      <w:lvlText w:val="o"/>
      <w:lvlJc w:val="left"/>
      <w:pPr>
        <w:ind w:left="5760" w:hanging="360"/>
      </w:pPr>
      <w:rPr>
        <w:rFonts w:ascii="Courier New" w:hAnsi="Courier New" w:hint="default"/>
      </w:rPr>
    </w:lvl>
    <w:lvl w:ilvl="8" w:tplc="AC9C756E">
      <w:start w:val="1"/>
      <w:numFmt w:val="bullet"/>
      <w:lvlText w:val=""/>
      <w:lvlJc w:val="left"/>
      <w:pPr>
        <w:ind w:left="6480" w:hanging="360"/>
      </w:pPr>
      <w:rPr>
        <w:rFonts w:ascii="Wingdings" w:hAnsi="Wingdings" w:hint="default"/>
      </w:rPr>
    </w:lvl>
  </w:abstractNum>
  <w:abstractNum w:abstractNumId="74"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5326498">
    <w:abstractNumId w:val="26"/>
  </w:num>
  <w:num w:numId="2" w16cid:durableId="1570308366">
    <w:abstractNumId w:val="59"/>
  </w:num>
  <w:num w:numId="3" w16cid:durableId="1822425171">
    <w:abstractNumId w:val="51"/>
  </w:num>
  <w:num w:numId="4" w16cid:durableId="761729549">
    <w:abstractNumId w:val="32"/>
  </w:num>
  <w:num w:numId="5" w16cid:durableId="1276908373">
    <w:abstractNumId w:val="14"/>
  </w:num>
  <w:num w:numId="6" w16cid:durableId="481503203">
    <w:abstractNumId w:val="17"/>
  </w:num>
  <w:num w:numId="7" w16cid:durableId="39941650">
    <w:abstractNumId w:val="52"/>
  </w:num>
  <w:num w:numId="8" w16cid:durableId="2038650911">
    <w:abstractNumId w:val="73"/>
  </w:num>
  <w:num w:numId="9" w16cid:durableId="278226129">
    <w:abstractNumId w:val="12"/>
  </w:num>
  <w:num w:numId="10" w16cid:durableId="582687324">
    <w:abstractNumId w:val="37"/>
  </w:num>
  <w:num w:numId="11" w16cid:durableId="488833097">
    <w:abstractNumId w:val="22"/>
  </w:num>
  <w:num w:numId="12" w16cid:durableId="2039235332">
    <w:abstractNumId w:val="56"/>
  </w:num>
  <w:num w:numId="13" w16cid:durableId="1015964104">
    <w:abstractNumId w:val="42"/>
  </w:num>
  <w:num w:numId="14" w16cid:durableId="1386224983">
    <w:abstractNumId w:val="18"/>
  </w:num>
  <w:num w:numId="15" w16cid:durableId="447087887">
    <w:abstractNumId w:val="13"/>
  </w:num>
  <w:num w:numId="16" w16cid:durableId="100537399">
    <w:abstractNumId w:val="40"/>
  </w:num>
  <w:num w:numId="17" w16cid:durableId="1266232356">
    <w:abstractNumId w:val="55"/>
  </w:num>
  <w:num w:numId="18" w16cid:durableId="426118336">
    <w:abstractNumId w:val="29"/>
  </w:num>
  <w:num w:numId="19" w16cid:durableId="582182461">
    <w:abstractNumId w:val="45"/>
  </w:num>
  <w:num w:numId="20" w16cid:durableId="87242429">
    <w:abstractNumId w:val="71"/>
  </w:num>
  <w:num w:numId="21" w16cid:durableId="144930592">
    <w:abstractNumId w:val="63"/>
  </w:num>
  <w:num w:numId="22" w16cid:durableId="564529620">
    <w:abstractNumId w:val="23"/>
  </w:num>
  <w:num w:numId="23" w16cid:durableId="429664993">
    <w:abstractNumId w:val="24"/>
  </w:num>
  <w:num w:numId="24" w16cid:durableId="521478120">
    <w:abstractNumId w:val="47"/>
  </w:num>
  <w:num w:numId="25" w16cid:durableId="1637442356">
    <w:abstractNumId w:val="20"/>
  </w:num>
  <w:num w:numId="26" w16cid:durableId="730815013">
    <w:abstractNumId w:val="57"/>
  </w:num>
  <w:num w:numId="27" w16cid:durableId="589584051">
    <w:abstractNumId w:val="43"/>
  </w:num>
  <w:num w:numId="28" w16cid:durableId="660162693">
    <w:abstractNumId w:val="28"/>
  </w:num>
  <w:num w:numId="29" w16cid:durableId="1215897073">
    <w:abstractNumId w:val="67"/>
  </w:num>
  <w:num w:numId="30" w16cid:durableId="1817600287">
    <w:abstractNumId w:val="25"/>
  </w:num>
  <w:num w:numId="31" w16cid:durableId="783229249">
    <w:abstractNumId w:val="60"/>
  </w:num>
  <w:num w:numId="32" w16cid:durableId="115877118">
    <w:abstractNumId w:val="48"/>
  </w:num>
  <w:num w:numId="33" w16cid:durableId="1617100804">
    <w:abstractNumId w:val="68"/>
  </w:num>
  <w:num w:numId="34" w16cid:durableId="762844436">
    <w:abstractNumId w:val="19"/>
  </w:num>
  <w:num w:numId="35" w16cid:durableId="785002202">
    <w:abstractNumId w:val="33"/>
  </w:num>
  <w:num w:numId="36" w16cid:durableId="72438355">
    <w:abstractNumId w:val="39"/>
  </w:num>
  <w:num w:numId="37" w16cid:durableId="1056271281">
    <w:abstractNumId w:val="70"/>
  </w:num>
  <w:num w:numId="38" w16cid:durableId="360712810">
    <w:abstractNumId w:val="21"/>
  </w:num>
  <w:num w:numId="39" w16cid:durableId="502088637">
    <w:abstractNumId w:val="16"/>
  </w:num>
  <w:num w:numId="40" w16cid:durableId="1737361539">
    <w:abstractNumId w:val="64"/>
  </w:num>
  <w:num w:numId="41" w16cid:durableId="1473672205">
    <w:abstractNumId w:val="15"/>
  </w:num>
  <w:num w:numId="42" w16cid:durableId="1479883689">
    <w:abstractNumId w:val="31"/>
  </w:num>
  <w:num w:numId="43" w16cid:durableId="1077089049">
    <w:abstractNumId w:val="10"/>
  </w:num>
  <w:num w:numId="44" w16cid:durableId="1838693099">
    <w:abstractNumId w:val="50"/>
  </w:num>
  <w:num w:numId="45" w16cid:durableId="2093694759">
    <w:abstractNumId w:val="34"/>
  </w:num>
  <w:num w:numId="46" w16cid:durableId="1312559918">
    <w:abstractNumId w:val="9"/>
  </w:num>
  <w:num w:numId="47" w16cid:durableId="1472089855">
    <w:abstractNumId w:val="7"/>
  </w:num>
  <w:num w:numId="48" w16cid:durableId="1395154054">
    <w:abstractNumId w:val="6"/>
  </w:num>
  <w:num w:numId="49" w16cid:durableId="911501800">
    <w:abstractNumId w:val="5"/>
  </w:num>
  <w:num w:numId="50" w16cid:durableId="163977826">
    <w:abstractNumId w:val="4"/>
  </w:num>
  <w:num w:numId="51" w16cid:durableId="622461465">
    <w:abstractNumId w:val="8"/>
  </w:num>
  <w:num w:numId="52" w16cid:durableId="321130168">
    <w:abstractNumId w:val="3"/>
  </w:num>
  <w:num w:numId="53" w16cid:durableId="1154107048">
    <w:abstractNumId w:val="2"/>
  </w:num>
  <w:num w:numId="54" w16cid:durableId="572131396">
    <w:abstractNumId w:val="1"/>
  </w:num>
  <w:num w:numId="55" w16cid:durableId="331640159">
    <w:abstractNumId w:val="0"/>
  </w:num>
  <w:num w:numId="56" w16cid:durableId="411780371">
    <w:abstractNumId w:val="49"/>
  </w:num>
  <w:num w:numId="57" w16cid:durableId="1561208181">
    <w:abstractNumId w:val="36"/>
  </w:num>
  <w:num w:numId="58" w16cid:durableId="1363677389">
    <w:abstractNumId w:val="74"/>
  </w:num>
  <w:num w:numId="59" w16cid:durableId="1056391860">
    <w:abstractNumId w:val="69"/>
  </w:num>
  <w:num w:numId="60" w16cid:durableId="1022047604">
    <w:abstractNumId w:val="58"/>
  </w:num>
  <w:num w:numId="61" w16cid:durableId="645553275">
    <w:abstractNumId w:val="35"/>
  </w:num>
  <w:num w:numId="62" w16cid:durableId="1364479168">
    <w:abstractNumId w:val="53"/>
  </w:num>
  <w:num w:numId="63" w16cid:durableId="1449812707">
    <w:abstractNumId w:val="66"/>
  </w:num>
  <w:num w:numId="64" w16cid:durableId="1272978133">
    <w:abstractNumId w:val="38"/>
  </w:num>
  <w:num w:numId="65" w16cid:durableId="1580871009">
    <w:abstractNumId w:val="44"/>
  </w:num>
  <w:num w:numId="66" w16cid:durableId="2129278747">
    <w:abstractNumId w:val="61"/>
  </w:num>
  <w:num w:numId="67" w16cid:durableId="2076975057">
    <w:abstractNumId w:val="30"/>
  </w:num>
  <w:num w:numId="68" w16cid:durableId="1159154371">
    <w:abstractNumId w:val="50"/>
    <w:lvlOverride w:ilvl="0">
      <w:startOverride w:val="1"/>
    </w:lvlOverride>
  </w:num>
  <w:num w:numId="69" w16cid:durableId="602108199">
    <w:abstractNumId w:val="50"/>
    <w:lvlOverride w:ilvl="0">
      <w:startOverride w:val="1"/>
    </w:lvlOverride>
  </w:num>
  <w:num w:numId="70" w16cid:durableId="1399980753">
    <w:abstractNumId w:val="50"/>
    <w:lvlOverride w:ilvl="0">
      <w:startOverride w:val="1"/>
    </w:lvlOverride>
  </w:num>
  <w:num w:numId="71" w16cid:durableId="2129082674">
    <w:abstractNumId w:val="62"/>
  </w:num>
  <w:num w:numId="72" w16cid:durableId="1208950024">
    <w:abstractNumId w:val="50"/>
    <w:lvlOverride w:ilvl="0">
      <w:startOverride w:val="1"/>
    </w:lvlOverride>
  </w:num>
  <w:num w:numId="73" w16cid:durableId="1627394435">
    <w:abstractNumId w:val="50"/>
    <w:lvlOverride w:ilvl="0">
      <w:startOverride w:val="1"/>
    </w:lvlOverride>
  </w:num>
  <w:num w:numId="74" w16cid:durableId="223680864">
    <w:abstractNumId w:val="41"/>
  </w:num>
  <w:num w:numId="75" w16cid:durableId="1164976269">
    <w:abstractNumId w:val="50"/>
    <w:lvlOverride w:ilvl="0">
      <w:startOverride w:val="1"/>
    </w:lvlOverride>
  </w:num>
  <w:num w:numId="76" w16cid:durableId="663751709">
    <w:abstractNumId w:val="50"/>
    <w:lvlOverride w:ilvl="0">
      <w:startOverride w:val="1"/>
    </w:lvlOverride>
  </w:num>
  <w:num w:numId="77" w16cid:durableId="1910386255">
    <w:abstractNumId w:val="50"/>
    <w:lvlOverride w:ilvl="0">
      <w:startOverride w:val="1"/>
    </w:lvlOverride>
  </w:num>
  <w:num w:numId="78" w16cid:durableId="703364360">
    <w:abstractNumId w:val="50"/>
    <w:lvlOverride w:ilvl="0">
      <w:startOverride w:val="1"/>
    </w:lvlOverride>
  </w:num>
  <w:num w:numId="79" w16cid:durableId="657268431">
    <w:abstractNumId w:val="50"/>
    <w:lvlOverride w:ilvl="0">
      <w:startOverride w:val="1"/>
    </w:lvlOverride>
  </w:num>
  <w:num w:numId="80" w16cid:durableId="2096896165">
    <w:abstractNumId w:val="50"/>
    <w:lvlOverride w:ilvl="0">
      <w:startOverride w:val="1"/>
    </w:lvlOverride>
  </w:num>
  <w:num w:numId="81" w16cid:durableId="770395854">
    <w:abstractNumId w:val="50"/>
    <w:lvlOverride w:ilvl="0">
      <w:startOverride w:val="1"/>
    </w:lvlOverride>
  </w:num>
  <w:num w:numId="82" w16cid:durableId="2104446547">
    <w:abstractNumId w:val="50"/>
    <w:lvlOverride w:ilvl="0">
      <w:startOverride w:val="1"/>
    </w:lvlOverride>
  </w:num>
  <w:num w:numId="83" w16cid:durableId="621810957">
    <w:abstractNumId w:val="50"/>
    <w:lvlOverride w:ilvl="0">
      <w:startOverride w:val="1"/>
    </w:lvlOverride>
  </w:num>
  <w:num w:numId="84" w16cid:durableId="251361244">
    <w:abstractNumId w:val="50"/>
    <w:lvlOverride w:ilvl="0">
      <w:startOverride w:val="1"/>
    </w:lvlOverride>
  </w:num>
  <w:num w:numId="85" w16cid:durableId="1561594144">
    <w:abstractNumId w:val="50"/>
    <w:lvlOverride w:ilvl="0">
      <w:startOverride w:val="1"/>
    </w:lvlOverride>
  </w:num>
  <w:num w:numId="86" w16cid:durableId="47921951">
    <w:abstractNumId w:val="50"/>
    <w:lvlOverride w:ilvl="0">
      <w:startOverride w:val="1"/>
    </w:lvlOverride>
  </w:num>
  <w:num w:numId="87" w16cid:durableId="88842178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1970580">
    <w:abstractNumId w:val="54"/>
  </w:num>
  <w:num w:numId="89" w16cid:durableId="971714932">
    <w:abstractNumId w:val="11"/>
  </w:num>
  <w:num w:numId="90" w16cid:durableId="1160578658">
    <w:abstractNumId w:val="27"/>
  </w:num>
  <w:num w:numId="91" w16cid:durableId="1242063909">
    <w:abstractNumId w:val="54"/>
    <w:lvlOverride w:ilvl="0">
      <w:startOverride w:val="1"/>
    </w:lvlOverride>
  </w:num>
  <w:num w:numId="92" w16cid:durableId="769080292">
    <w:abstractNumId w:val="65"/>
  </w:num>
  <w:num w:numId="93" w16cid:durableId="1752506432">
    <w:abstractNumId w:val="72"/>
  </w:num>
  <w:num w:numId="94" w16cid:durableId="219679841">
    <w:abstractNumId w:val="4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zeen Shaikh">
    <w15:presenceInfo w15:providerId="AD" w15:userId="S::tazeens@packt.com::91ddc82f-792c-4645-8c56-8f22d0f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768F7"/>
    <w:rsid w:val="00086DB5"/>
    <w:rsid w:val="000B6564"/>
    <w:rsid w:val="000E393D"/>
    <w:rsid w:val="000F04CC"/>
    <w:rsid w:val="000F673A"/>
    <w:rsid w:val="00123A1A"/>
    <w:rsid w:val="001350C6"/>
    <w:rsid w:val="001854E9"/>
    <w:rsid w:val="001B1A8B"/>
    <w:rsid w:val="0020073A"/>
    <w:rsid w:val="00204BA3"/>
    <w:rsid w:val="00212253"/>
    <w:rsid w:val="00217116"/>
    <w:rsid w:val="00217A7E"/>
    <w:rsid w:val="00235DDE"/>
    <w:rsid w:val="00236C2D"/>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3E31D1"/>
    <w:rsid w:val="004072D5"/>
    <w:rsid w:val="0043035F"/>
    <w:rsid w:val="0047308D"/>
    <w:rsid w:val="004C0374"/>
    <w:rsid w:val="004D00FB"/>
    <w:rsid w:val="004E11BB"/>
    <w:rsid w:val="004E7B84"/>
    <w:rsid w:val="00511551"/>
    <w:rsid w:val="00526D7C"/>
    <w:rsid w:val="00570370"/>
    <w:rsid w:val="005967E8"/>
    <w:rsid w:val="005D5EFE"/>
    <w:rsid w:val="0060629A"/>
    <w:rsid w:val="006225F0"/>
    <w:rsid w:val="00624A0A"/>
    <w:rsid w:val="00625700"/>
    <w:rsid w:val="00625848"/>
    <w:rsid w:val="00641D62"/>
    <w:rsid w:val="006739BB"/>
    <w:rsid w:val="00683D19"/>
    <w:rsid w:val="006A30AB"/>
    <w:rsid w:val="006B0D95"/>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0516"/>
    <w:rsid w:val="00A617F7"/>
    <w:rsid w:val="00A6433C"/>
    <w:rsid w:val="00A833A5"/>
    <w:rsid w:val="00A9085A"/>
    <w:rsid w:val="00AA1BDD"/>
    <w:rsid w:val="00AA5DC8"/>
    <w:rsid w:val="00B34934"/>
    <w:rsid w:val="00B62217"/>
    <w:rsid w:val="00B72559"/>
    <w:rsid w:val="00BA7F42"/>
    <w:rsid w:val="00BB12A8"/>
    <w:rsid w:val="00BB155C"/>
    <w:rsid w:val="00BD0C70"/>
    <w:rsid w:val="00C70C0B"/>
    <w:rsid w:val="00CA1874"/>
    <w:rsid w:val="00CA6204"/>
    <w:rsid w:val="00CA6394"/>
    <w:rsid w:val="00CB75DA"/>
    <w:rsid w:val="00CC53DA"/>
    <w:rsid w:val="00CD7433"/>
    <w:rsid w:val="00D469DC"/>
    <w:rsid w:val="00D5505B"/>
    <w:rsid w:val="00D5725B"/>
    <w:rsid w:val="00D61752"/>
    <w:rsid w:val="00D62D2A"/>
    <w:rsid w:val="00D651AC"/>
    <w:rsid w:val="00D81254"/>
    <w:rsid w:val="00DB0C69"/>
    <w:rsid w:val="00DB66E3"/>
    <w:rsid w:val="00DD51A0"/>
    <w:rsid w:val="00E20017"/>
    <w:rsid w:val="00E230ED"/>
    <w:rsid w:val="00E24FDA"/>
    <w:rsid w:val="00E32E2E"/>
    <w:rsid w:val="00E34BC6"/>
    <w:rsid w:val="00E710F2"/>
    <w:rsid w:val="00E90E41"/>
    <w:rsid w:val="00EA7909"/>
    <w:rsid w:val="00EB0283"/>
    <w:rsid w:val="00EB33A2"/>
    <w:rsid w:val="00F26228"/>
    <w:rsid w:val="00F44FEA"/>
    <w:rsid w:val="00F520C9"/>
    <w:rsid w:val="00F543EA"/>
    <w:rsid w:val="00F66887"/>
    <w:rsid w:val="00F8327D"/>
    <w:rsid w:val="00F961D2"/>
    <w:rsid w:val="00FA1CA3"/>
    <w:rsid w:val="00FA63E6"/>
    <w:rsid w:val="00FD3BD8"/>
    <w:rsid w:val="00FD7FE1"/>
    <w:rsid w:val="00FF1DF3"/>
    <w:rsid w:val="220381DB"/>
    <w:rsid w:val="4843D486"/>
    <w:rsid w:val="55E8AE02"/>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A9085A"/>
    <w:pPr>
      <w:spacing w:line="256" w:lineRule="auto"/>
    </w:pPr>
    <w:rPr>
      <w:lang w:val="en-US"/>
    </w:rPr>
  </w:style>
  <w:style w:type="paragraph" w:styleId="Heading1">
    <w:name w:val="heading 1"/>
    <w:basedOn w:val="Normal"/>
    <w:next w:val="Normal"/>
    <w:link w:val="Heading1Char"/>
    <w:uiPriority w:val="9"/>
    <w:rsid w:val="00A9085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A9085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A9085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A9085A"/>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A9085A"/>
    <w:pPr>
      <w:keepNext/>
      <w:keepLines/>
      <w:spacing w:before="240" w:after="80" w:line="259" w:lineRule="auto"/>
      <w:outlineLvl w:val="4"/>
    </w:pPr>
    <w:rPr>
      <w:sz w:val="20"/>
    </w:rPr>
  </w:style>
  <w:style w:type="paragraph" w:styleId="Heading6">
    <w:name w:val="heading 6"/>
    <w:basedOn w:val="Heading5"/>
    <w:next w:val="Normal"/>
    <w:link w:val="Heading6Char"/>
    <w:rsid w:val="00A9085A"/>
    <w:pPr>
      <w:spacing w:before="120" w:after="240"/>
      <w:outlineLvl w:val="5"/>
    </w:pPr>
  </w:style>
  <w:style w:type="paragraph" w:styleId="Heading7">
    <w:name w:val="heading 7"/>
    <w:basedOn w:val="Normal"/>
    <w:next w:val="Normal"/>
    <w:link w:val="Heading7Char"/>
    <w:uiPriority w:val="9"/>
    <w:unhideWhenUsed/>
    <w:rsid w:val="00A9085A"/>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A9085A"/>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A9085A"/>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A908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085A"/>
  </w:style>
  <w:style w:type="character" w:customStyle="1" w:styleId="Heading1Char">
    <w:name w:val="Heading 1 Char"/>
    <w:basedOn w:val="DefaultParagraphFont"/>
    <w:link w:val="Heading1"/>
    <w:uiPriority w:val="9"/>
    <w:rsid w:val="00A9085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9085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9085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A9085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A9085A"/>
    <w:rPr>
      <w:sz w:val="20"/>
      <w:lang w:val="en-US"/>
    </w:rPr>
  </w:style>
  <w:style w:type="character" w:customStyle="1" w:styleId="Heading6Char">
    <w:name w:val="Heading 6 Char"/>
    <w:basedOn w:val="DefaultParagraphFont"/>
    <w:link w:val="Heading6"/>
    <w:rsid w:val="00A9085A"/>
    <w:rPr>
      <w:sz w:val="20"/>
      <w:lang w:val="en-US"/>
    </w:rPr>
  </w:style>
  <w:style w:type="character" w:customStyle="1" w:styleId="Heading7Char">
    <w:name w:val="Heading 7 Char"/>
    <w:basedOn w:val="DefaultParagraphFont"/>
    <w:link w:val="Heading7"/>
    <w:uiPriority w:val="9"/>
    <w:rsid w:val="00A9085A"/>
    <w:rPr>
      <w:rFonts w:eastAsiaTheme="majorEastAsia" w:cstheme="majorBidi"/>
      <w:iCs/>
      <w:sz w:val="24"/>
      <w:lang w:val="en-US"/>
    </w:rPr>
  </w:style>
  <w:style w:type="character" w:customStyle="1" w:styleId="Heading8Char">
    <w:name w:val="Heading 8 Char"/>
    <w:basedOn w:val="DefaultParagraphFont"/>
    <w:link w:val="Heading8"/>
    <w:uiPriority w:val="9"/>
    <w:rsid w:val="00A9085A"/>
    <w:rPr>
      <w:rFonts w:eastAsiaTheme="majorEastAsia" w:cstheme="majorBidi"/>
      <w:szCs w:val="21"/>
      <w:lang w:val="en-US"/>
    </w:rPr>
  </w:style>
  <w:style w:type="character" w:customStyle="1" w:styleId="Heading9Char">
    <w:name w:val="Heading 9 Char"/>
    <w:basedOn w:val="DefaultParagraphFont"/>
    <w:link w:val="Heading9"/>
    <w:uiPriority w:val="9"/>
    <w:semiHidden/>
    <w:rsid w:val="00A9085A"/>
    <w:rPr>
      <w:rFonts w:asciiTheme="majorHAnsi" w:eastAsiaTheme="majorEastAsia" w:hAnsiTheme="majorHAnsi" w:cstheme="majorBidi"/>
      <w:i/>
      <w:iCs/>
      <w:sz w:val="21"/>
      <w:szCs w:val="21"/>
      <w:lang w:val="en-US"/>
    </w:rPr>
  </w:style>
  <w:style w:type="character" w:customStyle="1" w:styleId="P-Bold">
    <w:name w:val="P - Bold"/>
    <w:uiPriority w:val="1"/>
    <w:qFormat/>
    <w:rsid w:val="00A9085A"/>
    <w:rPr>
      <w:rFonts w:ascii="Arial" w:hAnsi="Arial"/>
      <w:b/>
      <w:sz w:val="22"/>
      <w:bdr w:val="none" w:sz="0" w:space="0" w:color="auto"/>
      <w:shd w:val="clear" w:color="auto" w:fill="73FDD6"/>
    </w:rPr>
  </w:style>
  <w:style w:type="paragraph" w:customStyle="1" w:styleId="P-Callout">
    <w:name w:val="P - Callout"/>
    <w:basedOn w:val="Normal"/>
    <w:next w:val="Normal"/>
    <w:qFormat/>
    <w:rsid w:val="00A9085A"/>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A9085A"/>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A9085A"/>
    <w:pPr>
      <w:numPr>
        <w:numId w:val="87"/>
      </w:numPr>
      <w:spacing w:before="160" w:line="300" w:lineRule="auto"/>
    </w:pPr>
    <w:rPr>
      <w:rFonts w:eastAsia="Arial"/>
      <w:lang w:val="en"/>
    </w:rPr>
  </w:style>
  <w:style w:type="paragraph" w:customStyle="1" w:styleId="L-Bullets">
    <w:name w:val="L - Bullets"/>
    <w:basedOn w:val="Normal"/>
    <w:qFormat/>
    <w:rsid w:val="00A9085A"/>
    <w:pPr>
      <w:numPr>
        <w:numId w:val="45"/>
      </w:numPr>
      <w:spacing w:before="120" w:after="120" w:line="300" w:lineRule="auto"/>
    </w:pPr>
    <w:rPr>
      <w:rFonts w:eastAsia="Arial"/>
      <w:lang w:val="en"/>
    </w:rPr>
  </w:style>
  <w:style w:type="character" w:customStyle="1" w:styleId="P-URL">
    <w:name w:val="P - URL"/>
    <w:basedOn w:val="DefaultParagraphFont"/>
    <w:uiPriority w:val="1"/>
    <w:qFormat/>
    <w:rsid w:val="00A9085A"/>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A9085A"/>
    <w:rPr>
      <w:rFonts w:ascii="Arial" w:hAnsi="Arial"/>
      <w:i/>
      <w:color w:val="auto"/>
      <w:sz w:val="22"/>
      <w:bdr w:val="none" w:sz="0" w:space="0" w:color="auto"/>
      <w:shd w:val="clear" w:color="auto" w:fill="FFFC00"/>
    </w:rPr>
  </w:style>
  <w:style w:type="character" w:customStyle="1" w:styleId="P-Code">
    <w:name w:val="P - Code"/>
    <w:uiPriority w:val="1"/>
    <w:qFormat/>
    <w:rsid w:val="00A9085A"/>
    <w:rPr>
      <w:rFonts w:ascii="Courier" w:hAnsi="Courier"/>
      <w:sz w:val="22"/>
      <w:bdr w:val="none" w:sz="0" w:space="0" w:color="auto"/>
      <w:shd w:val="clear" w:color="auto" w:fill="D5FC79"/>
    </w:rPr>
  </w:style>
  <w:style w:type="paragraph" w:customStyle="1" w:styleId="H1-Section">
    <w:name w:val="H1 - Section"/>
    <w:basedOn w:val="Heading1"/>
    <w:next w:val="Normal"/>
    <w:qFormat/>
    <w:rsid w:val="00A9085A"/>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A9085A"/>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A9085A"/>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A9085A"/>
    <w:pPr>
      <w:spacing w:before="120" w:after="120" w:line="259" w:lineRule="auto"/>
    </w:pPr>
    <w:rPr>
      <w:rFonts w:eastAsia="Arial"/>
      <w:lang w:val="en"/>
    </w:rPr>
  </w:style>
  <w:style w:type="paragraph" w:customStyle="1" w:styleId="H3-Subheading">
    <w:name w:val="H3 - Subheading"/>
    <w:basedOn w:val="Heading3"/>
    <w:next w:val="Normal"/>
    <w:qFormat/>
    <w:rsid w:val="00A9085A"/>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A9085A"/>
    <w:pPr>
      <w:spacing w:before="120" w:after="240"/>
      <w:jc w:val="center"/>
    </w:pPr>
    <w:rPr>
      <w:rFonts w:eastAsia="Arial"/>
      <w:b/>
      <w:color w:val="FF0000"/>
      <w:sz w:val="20"/>
      <w:lang w:val="en"/>
    </w:rPr>
  </w:style>
  <w:style w:type="paragraph" w:customStyle="1" w:styleId="SC-Heading">
    <w:name w:val="SC - Heading"/>
    <w:next w:val="H1-Section"/>
    <w:qFormat/>
    <w:rsid w:val="00A9085A"/>
    <w:pPr>
      <w:spacing w:before="240" w:after="240"/>
    </w:pPr>
    <w:rPr>
      <w:rFonts w:eastAsiaTheme="majorEastAsia" w:cstheme="majorBidi"/>
      <w:b/>
      <w:iCs/>
      <w:color w:val="FF0000"/>
      <w:sz w:val="24"/>
      <w:lang w:val="en"/>
    </w:rPr>
  </w:style>
  <w:style w:type="paragraph" w:customStyle="1" w:styleId="SC-Link">
    <w:name w:val="SC - Link"/>
    <w:qFormat/>
    <w:rsid w:val="00A9085A"/>
    <w:pPr>
      <w:spacing w:before="200" w:after="240"/>
    </w:pPr>
    <w:rPr>
      <w:rFonts w:eastAsiaTheme="majorEastAsia" w:cstheme="majorBidi"/>
      <w:b/>
      <w:color w:val="00B050"/>
      <w:szCs w:val="21"/>
      <w:lang w:val="en"/>
    </w:rPr>
  </w:style>
  <w:style w:type="paragraph" w:customStyle="1" w:styleId="P-Source">
    <w:name w:val="P - Source"/>
    <w:qFormat/>
    <w:rsid w:val="00A9085A"/>
    <w:pPr>
      <w:shd w:val="solid" w:color="auto" w:fill="auto"/>
    </w:pPr>
    <w:rPr>
      <w:rFonts w:ascii="Courier" w:eastAsia="Arial" w:hAnsi="Courier" w:cs="Consolas"/>
      <w:szCs w:val="21"/>
      <w:lang w:val="en"/>
    </w:rPr>
  </w:style>
  <w:style w:type="paragraph" w:customStyle="1" w:styleId="L-Regular">
    <w:name w:val="L - Regular"/>
    <w:basedOn w:val="L-Numbers"/>
    <w:qFormat/>
    <w:rsid w:val="00A9085A"/>
    <w:pPr>
      <w:numPr>
        <w:numId w:val="0"/>
      </w:numPr>
      <w:ind w:left="720"/>
    </w:pPr>
  </w:style>
  <w:style w:type="paragraph" w:customStyle="1" w:styleId="L-Source">
    <w:name w:val="L - Source"/>
    <w:basedOn w:val="P-Source"/>
    <w:rsid w:val="00A9085A"/>
    <w:pPr>
      <w:shd w:val="pct50" w:color="D9E2F3" w:themeColor="accent1" w:themeTint="33" w:fill="auto"/>
      <w:ind w:left="720"/>
    </w:pPr>
  </w:style>
  <w:style w:type="table" w:styleId="TableGrid">
    <w:name w:val="Table Grid"/>
    <w:basedOn w:val="TableNormal"/>
    <w:uiPriority w:val="39"/>
    <w:rsid w:val="00A9085A"/>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A9085A"/>
    <w:rPr>
      <w:rFonts w:ascii="Courier" w:hAnsi="Courier"/>
      <w:b/>
      <w:bdr w:val="none" w:sz="0" w:space="0" w:color="auto"/>
      <w:shd w:val="clear" w:color="auto" w:fill="F4D3D2"/>
    </w:rPr>
  </w:style>
  <w:style w:type="paragraph" w:customStyle="1" w:styleId="SC-Source">
    <w:name w:val="SC - Source"/>
    <w:basedOn w:val="P-Source"/>
    <w:qFormat/>
    <w:rsid w:val="00A9085A"/>
    <w:pPr>
      <w:shd w:val="pct50" w:color="D9E2F3" w:themeColor="accent1" w:themeTint="33" w:fill="auto"/>
    </w:pPr>
  </w:style>
  <w:style w:type="paragraph" w:customStyle="1" w:styleId="SP-Editorial">
    <w:name w:val="SP - Editorial"/>
    <w:next w:val="P-Regular"/>
    <w:qFormat/>
    <w:rsid w:val="00A9085A"/>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A9085A"/>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A9085A"/>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A9085A"/>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9085A"/>
    <w:rPr>
      <w:color w:val="0000FF"/>
      <w:u w:val="single"/>
    </w:rPr>
  </w:style>
  <w:style w:type="paragraph" w:styleId="ListParagraph">
    <w:name w:val="List Paragraph"/>
    <w:basedOn w:val="Normal"/>
    <w:uiPriority w:val="34"/>
    <w:qFormat/>
    <w:pPr>
      <w:ind w:left="720"/>
      <w:contextualSpacing/>
    </w:pPr>
  </w:style>
  <w:style w:type="character" w:styleId="IntenseReference">
    <w:name w:val="Intense Reference"/>
    <w:basedOn w:val="DefaultParagraphFont"/>
    <w:uiPriority w:val="32"/>
    <w:qFormat/>
    <w:rPr>
      <w:b/>
      <w:bCs/>
      <w:smallCaps/>
      <w:color w:val="4472C4" w:themeColor="accent1"/>
      <w:spacing w:val="5"/>
    </w:rPr>
  </w:style>
  <w:style w:type="paragraph" w:styleId="Revision">
    <w:name w:val="Revision"/>
    <w:hidden/>
    <w:uiPriority w:val="99"/>
    <w:semiHidden/>
    <w:rsid w:val="004E7B84"/>
    <w:pPr>
      <w:spacing w:after="0" w:line="240" w:lineRule="auto"/>
    </w:pPr>
    <w:rPr>
      <w:lang w:val="en-US"/>
    </w:rPr>
  </w:style>
  <w:style w:type="paragraph" w:customStyle="1" w:styleId="L2-Bullets">
    <w:name w:val="L2 - Bullets"/>
    <w:basedOn w:val="L-Bullets"/>
    <w:qFormat/>
    <w:rsid w:val="00A9085A"/>
    <w:pPr>
      <w:numPr>
        <w:numId w:val="92"/>
      </w:numPr>
      <w:ind w:left="1080"/>
    </w:pPr>
  </w:style>
  <w:style w:type="paragraph" w:customStyle="1" w:styleId="L3-Bullets">
    <w:name w:val="L3 - Bullets"/>
    <w:basedOn w:val="L2-Bullets"/>
    <w:qFormat/>
    <w:rsid w:val="00A9085A"/>
    <w:pPr>
      <w:numPr>
        <w:numId w:val="93"/>
      </w:numPr>
      <w:ind w:left="1434" w:hanging="357"/>
    </w:pPr>
  </w:style>
  <w:style w:type="paragraph" w:customStyle="1" w:styleId="L2-Numbers">
    <w:name w:val="L2 - Numbers"/>
    <w:basedOn w:val="L-Numbers"/>
    <w:qFormat/>
    <w:rsid w:val="00A9085A"/>
    <w:pPr>
      <w:numPr>
        <w:numId w:val="91"/>
      </w:numPr>
    </w:pPr>
  </w:style>
  <w:style w:type="paragraph" w:customStyle="1" w:styleId="L2-Alphabets">
    <w:name w:val="L2 - Alphabets"/>
    <w:basedOn w:val="L-Numbers"/>
    <w:qFormat/>
    <w:rsid w:val="00A9085A"/>
    <w:pPr>
      <w:numPr>
        <w:numId w:val="90"/>
      </w:numPr>
    </w:pPr>
  </w:style>
  <w:style w:type="paragraph" w:customStyle="1" w:styleId="L3-Numbers">
    <w:name w:val="L3 - Numbers"/>
    <w:basedOn w:val="L2-Numbers"/>
    <w:qFormat/>
    <w:rsid w:val="00A9085A"/>
    <w:pPr>
      <w:numPr>
        <w:numId w:val="89"/>
      </w:numPr>
      <w:tabs>
        <w:tab w:val="num" w:pos="360"/>
      </w:tabs>
      <w:ind w:left="1435" w:hanging="244"/>
    </w:pPr>
  </w:style>
  <w:style w:type="paragraph" w:customStyle="1" w:styleId="IMG-Figure">
    <w:name w:val="IMG - Figure"/>
    <w:basedOn w:val="P-Regular"/>
    <w:qFormat/>
    <w:rsid w:val="00A9085A"/>
    <w:pPr>
      <w:jc w:val="center"/>
    </w:pPr>
    <w:rPr>
      <w:rFonts w:eastAsia="Times New Roman" w:cs="Times New Roman"/>
      <w:szCs w:val="20"/>
    </w:rPr>
  </w:style>
  <w:style w:type="character" w:styleId="CommentReference">
    <w:name w:val="annotation reference"/>
    <w:basedOn w:val="DefaultParagraphFont"/>
    <w:uiPriority w:val="99"/>
    <w:semiHidden/>
    <w:unhideWhenUsed/>
    <w:rsid w:val="004E7B84"/>
    <w:rPr>
      <w:sz w:val="16"/>
      <w:szCs w:val="16"/>
    </w:rPr>
  </w:style>
  <w:style w:type="paragraph" w:styleId="CommentText">
    <w:name w:val="annotation text"/>
    <w:basedOn w:val="Normal"/>
    <w:link w:val="CommentTextChar"/>
    <w:uiPriority w:val="99"/>
    <w:unhideWhenUsed/>
    <w:rsid w:val="004E7B84"/>
    <w:pPr>
      <w:spacing w:line="240" w:lineRule="auto"/>
    </w:pPr>
    <w:rPr>
      <w:sz w:val="20"/>
      <w:szCs w:val="20"/>
    </w:rPr>
  </w:style>
  <w:style w:type="character" w:customStyle="1" w:styleId="CommentTextChar">
    <w:name w:val="Comment Text Char"/>
    <w:basedOn w:val="DefaultParagraphFont"/>
    <w:link w:val="CommentText"/>
    <w:uiPriority w:val="99"/>
    <w:rsid w:val="004E7B84"/>
    <w:rPr>
      <w:sz w:val="20"/>
      <w:szCs w:val="20"/>
      <w:lang w:val="en-US"/>
    </w:rPr>
  </w:style>
  <w:style w:type="paragraph" w:styleId="CommentSubject">
    <w:name w:val="annotation subject"/>
    <w:basedOn w:val="CommentText"/>
    <w:next w:val="CommentText"/>
    <w:link w:val="CommentSubjectChar"/>
    <w:uiPriority w:val="99"/>
    <w:semiHidden/>
    <w:unhideWhenUsed/>
    <w:rsid w:val="004E7B84"/>
    <w:rPr>
      <w:b/>
      <w:bCs/>
    </w:rPr>
  </w:style>
  <w:style w:type="character" w:customStyle="1" w:styleId="CommentSubjectChar">
    <w:name w:val="Comment Subject Char"/>
    <w:basedOn w:val="CommentTextChar"/>
    <w:link w:val="CommentSubject"/>
    <w:uiPriority w:val="99"/>
    <w:semiHidden/>
    <w:rsid w:val="004E7B84"/>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2f6201e0e1f05bab02f0a976ca42ddc4">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2a0483fbbbc1c0206b439f6b14930e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4.xml><?xml version="1.0" encoding="utf-8"?>
<ds:datastoreItem xmlns:ds="http://schemas.openxmlformats.org/officeDocument/2006/customXml" ds:itemID="{779C8BF4-DF3E-4EBC-8B24-5C389321B52C}"/>
</file>

<file path=docProps/app.xml><?xml version="1.0" encoding="utf-8"?>
<Properties xmlns="http://schemas.openxmlformats.org/officeDocument/2006/extended-properties" xmlns:vt="http://schemas.openxmlformats.org/officeDocument/2006/docPropsVTypes">
  <Template>Chapter Template.dotx</Template>
  <TotalTime>1621</TotalTime>
  <Pages>24</Pages>
  <Words>5795</Words>
  <Characters>36572</Characters>
  <Application>Microsoft Office Word</Application>
  <DocSecurity>2</DocSecurity>
  <Lines>812</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Tazeen Shaikh</cp:lastModifiedBy>
  <cp:revision>32</cp:revision>
  <dcterms:created xsi:type="dcterms:W3CDTF">2019-09-30T16:14:00Z</dcterms:created>
  <dcterms:modified xsi:type="dcterms:W3CDTF">2024-07-16T17:36:00Z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17b48a7c6ded8292cbf33ddedc5e8f1a1f860edc604c581563f64981989a16b7</vt:lpwstr>
  </property>
</Properties>
</file>